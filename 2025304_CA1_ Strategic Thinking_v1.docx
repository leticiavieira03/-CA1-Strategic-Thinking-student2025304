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7CC687" w14:textId="5BECFE54" w:rsidR="0077271E" w:rsidRDefault="00000000">
      <w:pPr>
        <w:pStyle w:val="Corpo"/>
      </w:pPr>
      <w:r>
        <w:rPr>
          <w:noProof/>
        </w:rPr>
        <mc:AlternateContent>
          <mc:Choice Requires="wpg">
            <w:drawing>
              <wp:anchor distT="0" distB="0" distL="0" distR="0" simplePos="0" relativeHeight="251659264" behindDoc="0" locked="0" layoutInCell="1" allowOverlap="1" wp14:anchorId="2051D459" wp14:editId="7E4C1F30">
                <wp:simplePos x="0" y="0"/>
                <wp:positionH relativeFrom="page">
                  <wp:posOffset>428625</wp:posOffset>
                </wp:positionH>
                <wp:positionV relativeFrom="page">
                  <wp:posOffset>-255904</wp:posOffset>
                </wp:positionV>
                <wp:extent cx="228600" cy="10403359"/>
                <wp:effectExtent l="0" t="0" r="0" b="0"/>
                <wp:wrapNone/>
                <wp:docPr id="1073741828" name="officeArt object" descr="Group 150243782"/>
                <wp:cNvGraphicFramePr/>
                <a:graphic xmlns:a="http://schemas.openxmlformats.org/drawingml/2006/main">
                  <a:graphicData uri="http://schemas.microsoft.com/office/word/2010/wordprocessingGroup">
                    <wpg:wgp>
                      <wpg:cNvGrpSpPr/>
                      <wpg:grpSpPr>
                        <a:xfrm>
                          <a:off x="0" y="0"/>
                          <a:ext cx="228600" cy="10403359"/>
                          <a:chOff x="0" y="0"/>
                          <a:chExt cx="228600" cy="10403358"/>
                        </a:xfrm>
                      </wpg:grpSpPr>
                      <wps:wsp>
                        <wps:cNvPr id="1073741826" name="Rectangle 645180660"/>
                        <wps:cNvSpPr/>
                        <wps:spPr>
                          <a:xfrm>
                            <a:off x="0" y="-1"/>
                            <a:ext cx="228600" cy="9991561"/>
                          </a:xfrm>
                          <a:prstGeom prst="rect">
                            <a:avLst/>
                          </a:prstGeom>
                          <a:solidFill>
                            <a:schemeClr val="accent2"/>
                          </a:solidFill>
                          <a:ln w="12700" cap="flat">
                            <a:noFill/>
                            <a:miter lim="400000"/>
                          </a:ln>
                          <a:effectLst/>
                        </wps:spPr>
                        <wps:bodyPr/>
                      </wps:wsp>
                      <wps:wsp>
                        <wps:cNvPr id="1073741827" name="Rectangle 300658735"/>
                        <wps:cNvSpPr/>
                        <wps:spPr>
                          <a:xfrm>
                            <a:off x="0" y="10143274"/>
                            <a:ext cx="228600" cy="260084"/>
                          </a:xfrm>
                          <a:prstGeom prst="rect">
                            <a:avLst/>
                          </a:prstGeom>
                          <a:solidFill>
                            <a:schemeClr val="accent1"/>
                          </a:solidFill>
                          <a:ln w="12700" cap="flat">
                            <a:noFill/>
                            <a:miter lim="400000"/>
                          </a:ln>
                          <a:effectLst/>
                        </wps:spPr>
                        <wps:bodyPr/>
                      </wps:wsp>
                    </wpg:wgp>
                  </a:graphicData>
                </a:graphic>
              </wp:anchor>
            </w:drawing>
          </mc:Choice>
          <mc:Fallback>
            <w:pict>
              <v:group id="_x0000_s1026" style="visibility:visible;position:absolute;margin-left:33.8pt;margin-top:-20.1pt;width:18.0pt;height:819.2pt;z-index:251659264;mso-position-horizontal:absolute;mso-position-horizontal-relative:page;mso-position-vertical:absolute;mso-position-vertical-relative:page;mso-wrap-distance-left:0.0pt;mso-wrap-distance-top:0.0pt;mso-wrap-distance-right:0.0pt;mso-wrap-distance-bottom:0.0pt;" coordorigin="0,0" coordsize="228600,10403358">
                <w10:wrap type="none" side="bothSides" anchorx="page" anchory="page"/>
                <v:rect id="_x0000_s1027" style="position:absolute;left:0;top:0;width:228600;height:9991559;">
                  <v:fill color="#E97132" opacity="100.0%" type="solid"/>
                  <v:stroke on="f" weight="1.0pt" dashstyle="solid" endcap="flat" miterlimit="400.0%" joinstyle="miter" linestyle="single" startarrow="none" startarrowwidth="medium" startarrowlength="medium" endarrow="none" endarrowwidth="medium" endarrowlength="medium"/>
                </v:rect>
                <v:rect id="_x0000_s1028" style="position:absolute;left:0;top:10143275;width:228600;height:260083;">
                  <v:fill color="#156082" opacity="100.0%" type="solid"/>
                  <v:stroke on="f" weight="1.0pt" dashstyle="solid" endcap="flat" miterlimit="400.0%" joinstyle="miter" linestyle="single" startarrow="none" startarrowwidth="medium" startarrowlength="medium" endarrow="none" endarrowwidth="medium" endarrowlength="medium"/>
                </v:rect>
              </v:group>
            </w:pict>
          </mc:Fallback>
        </mc:AlternateContent>
      </w:r>
      <w:r>
        <w:rPr>
          <w:noProof/>
        </w:rPr>
        <w:drawing>
          <wp:anchor distT="57150" distB="57150" distL="57150" distR="57150" simplePos="0" relativeHeight="251661312" behindDoc="0" locked="0" layoutInCell="1" allowOverlap="1" wp14:anchorId="4B38E7AF" wp14:editId="65379D30">
            <wp:simplePos x="0" y="0"/>
            <wp:positionH relativeFrom="page">
              <wp:posOffset>5088890</wp:posOffset>
            </wp:positionH>
            <wp:positionV relativeFrom="page">
              <wp:posOffset>638176</wp:posOffset>
            </wp:positionV>
            <wp:extent cx="2206625" cy="762000"/>
            <wp:effectExtent l="0" t="0" r="0" b="0"/>
            <wp:wrapSquare wrapText="bothSides" distT="57150" distB="57150" distL="57150" distR="57150"/>
            <wp:docPr id="1073741825" name="officeArt object" descr="A logo for college computing&#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5" name="A logo for college computingDescription automatically generated" descr="A logo for college computingDescription automatically generated"/>
                    <pic:cNvPicPr>
                      <a:picLocks noChangeAspect="1"/>
                    </pic:cNvPicPr>
                  </pic:nvPicPr>
                  <pic:blipFill>
                    <a:blip r:embed="rId8"/>
                    <a:stretch>
                      <a:fillRect/>
                    </a:stretch>
                  </pic:blipFill>
                  <pic:spPr>
                    <a:xfrm>
                      <a:off x="0" y="0"/>
                      <a:ext cx="2206625" cy="762000"/>
                    </a:xfrm>
                    <a:prstGeom prst="rect">
                      <a:avLst/>
                    </a:prstGeom>
                    <a:ln w="12700" cap="flat">
                      <a:noFill/>
                      <a:miter lim="400000"/>
                    </a:ln>
                    <a:effectLst/>
                  </pic:spPr>
                </pic:pic>
              </a:graphicData>
            </a:graphic>
          </wp:anchor>
        </w:drawing>
      </w:r>
    </w:p>
    <w:p w14:paraId="75D8FC5C" w14:textId="30A55651" w:rsidR="0077271E" w:rsidRDefault="00000000">
      <w:pPr>
        <w:pStyle w:val="Corpo"/>
        <w:rPr>
          <w:b/>
          <w:bCs/>
          <w:color w:val="156082"/>
          <w:sz w:val="36"/>
          <w:szCs w:val="36"/>
          <w:u w:color="156082"/>
        </w:rPr>
      </w:pPr>
      <w:r>
        <w:rPr>
          <w:b/>
          <w:bCs/>
          <w:color w:val="156082"/>
          <w:sz w:val="36"/>
          <w:szCs w:val="36"/>
          <w:u w:color="156082"/>
          <w:lang w:val="en-US"/>
        </w:rPr>
        <w:t>Assessment Cover Page</w:t>
      </w:r>
    </w:p>
    <w:tbl>
      <w:tblPr>
        <w:tblStyle w:val="TableNormal"/>
        <w:tblW w:w="901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1D7"/>
        <w:tblLayout w:type="fixed"/>
        <w:tblLook w:val="04A0" w:firstRow="1" w:lastRow="0" w:firstColumn="1" w:lastColumn="0" w:noHBand="0" w:noVBand="1"/>
      </w:tblPr>
      <w:tblGrid>
        <w:gridCol w:w="3256"/>
        <w:gridCol w:w="5759"/>
      </w:tblGrid>
      <w:tr w:rsidR="0077271E" w14:paraId="0704783F" w14:textId="77777777">
        <w:trPr>
          <w:trHeight w:val="349"/>
        </w:trPr>
        <w:tc>
          <w:tcPr>
            <w:tcW w:w="3256" w:type="dxa"/>
            <w:tcBorders>
              <w:top w:val="nil"/>
              <w:left w:val="nil"/>
              <w:bottom w:val="nil"/>
              <w:right w:val="nil"/>
            </w:tcBorders>
            <w:tcMar>
              <w:top w:w="80" w:type="dxa"/>
              <w:left w:w="80" w:type="dxa"/>
              <w:bottom w:w="80" w:type="dxa"/>
              <w:right w:w="80" w:type="dxa"/>
            </w:tcMar>
          </w:tcPr>
          <w:p w14:paraId="20565507" w14:textId="084194A7" w:rsidR="0077271E" w:rsidRPr="008C738B" w:rsidRDefault="00000000">
            <w:pPr>
              <w:pStyle w:val="Corpo"/>
              <w:spacing w:line="480" w:lineRule="auto"/>
            </w:pPr>
            <w:r>
              <w:rPr>
                <w:i/>
                <w:iCs/>
                <w:color w:val="156082"/>
                <w:sz w:val="32"/>
                <w:szCs w:val="32"/>
                <w:u w:color="156082"/>
                <w:lang w:val="en-US"/>
              </w:rPr>
              <w:t>Student Full Name</w:t>
            </w:r>
            <w:ins w:id="0" w:author="Leticia Andrade" w:date="2025-10-28T17:14:00Z" w16du:dateUtc="2025-10-28T17:14:00Z">
              <w:r w:rsidR="00963BDB">
                <w:rPr>
                  <w:i/>
                  <w:iCs/>
                  <w:color w:val="156082"/>
                  <w:sz w:val="32"/>
                  <w:szCs w:val="32"/>
                  <w:u w:color="156082"/>
                  <w:lang w:val="en-US"/>
                </w:rPr>
                <w:t xml:space="preserve"> </w:t>
              </w:r>
            </w:ins>
            <w:r w:rsidR="008C738B">
              <w:rPr>
                <w:i/>
                <w:iCs/>
                <w:color w:val="156082"/>
                <w:sz w:val="32"/>
                <w:szCs w:val="32"/>
                <w:u w:color="156082"/>
                <w:lang w:val="en-US"/>
              </w:rPr>
              <w:t xml:space="preserve">  </w:t>
            </w:r>
            <w:r w:rsidR="008C738B" w:rsidRPr="008C738B">
              <w:t>Let</w:t>
            </w:r>
            <w:r w:rsidR="008C738B">
              <w:t>icia Andrade Vieira</w:t>
            </w:r>
          </w:p>
        </w:tc>
        <w:tc>
          <w:tcPr>
            <w:tcW w:w="5759" w:type="dxa"/>
            <w:tcBorders>
              <w:top w:val="nil"/>
              <w:left w:val="nil"/>
              <w:bottom w:val="nil"/>
              <w:right w:val="nil"/>
            </w:tcBorders>
            <w:tcMar>
              <w:top w:w="80" w:type="dxa"/>
              <w:left w:w="80" w:type="dxa"/>
              <w:bottom w:w="80" w:type="dxa"/>
              <w:right w:w="80" w:type="dxa"/>
            </w:tcMar>
          </w:tcPr>
          <w:p w14:paraId="2B08ADE8" w14:textId="718DB385" w:rsidR="0077271E" w:rsidRDefault="0077271E"/>
        </w:tc>
      </w:tr>
      <w:tr w:rsidR="0077271E" w14:paraId="4A597A3F" w14:textId="77777777">
        <w:trPr>
          <w:trHeight w:val="349"/>
        </w:trPr>
        <w:tc>
          <w:tcPr>
            <w:tcW w:w="3256" w:type="dxa"/>
            <w:tcBorders>
              <w:top w:val="nil"/>
              <w:left w:val="nil"/>
              <w:bottom w:val="nil"/>
              <w:right w:val="nil"/>
            </w:tcBorders>
            <w:tcMar>
              <w:top w:w="80" w:type="dxa"/>
              <w:left w:w="80" w:type="dxa"/>
              <w:bottom w:w="80" w:type="dxa"/>
              <w:right w:w="80" w:type="dxa"/>
            </w:tcMar>
          </w:tcPr>
          <w:p w14:paraId="4D869499" w14:textId="490451EC" w:rsidR="008C738B" w:rsidRDefault="00000000">
            <w:pPr>
              <w:pStyle w:val="Corpo"/>
              <w:spacing w:line="480" w:lineRule="auto"/>
              <w:rPr>
                <w:i/>
                <w:iCs/>
                <w:color w:val="156082"/>
                <w:sz w:val="32"/>
                <w:szCs w:val="32"/>
                <w:u w:color="156082"/>
                <w:lang w:val="en-US"/>
              </w:rPr>
            </w:pPr>
            <w:r>
              <w:rPr>
                <w:i/>
                <w:iCs/>
                <w:color w:val="156082"/>
                <w:sz w:val="32"/>
                <w:szCs w:val="32"/>
                <w:u w:color="156082"/>
                <w:lang w:val="en-US"/>
              </w:rPr>
              <w:t>Student Number</w:t>
            </w:r>
            <w:r w:rsidR="008C738B">
              <w:rPr>
                <w:i/>
                <w:iCs/>
                <w:color w:val="156082"/>
                <w:sz w:val="32"/>
                <w:szCs w:val="32"/>
                <w:u w:color="156082"/>
                <w:lang w:val="en-US"/>
              </w:rPr>
              <w:t xml:space="preserve"> </w:t>
            </w:r>
          </w:p>
          <w:p w14:paraId="5185CFFE" w14:textId="5717F7B4" w:rsidR="0077271E" w:rsidRDefault="008C738B">
            <w:pPr>
              <w:pStyle w:val="Corpo"/>
              <w:spacing w:line="480" w:lineRule="auto"/>
            </w:pPr>
            <w:r>
              <w:t>2025304</w:t>
            </w:r>
          </w:p>
        </w:tc>
        <w:tc>
          <w:tcPr>
            <w:tcW w:w="5759" w:type="dxa"/>
            <w:tcBorders>
              <w:top w:val="nil"/>
              <w:left w:val="nil"/>
              <w:bottom w:val="nil"/>
              <w:right w:val="nil"/>
            </w:tcBorders>
            <w:tcMar>
              <w:top w:w="80" w:type="dxa"/>
              <w:left w:w="80" w:type="dxa"/>
              <w:bottom w:w="80" w:type="dxa"/>
              <w:right w:w="80" w:type="dxa"/>
            </w:tcMar>
          </w:tcPr>
          <w:p w14:paraId="15892B94" w14:textId="77777777" w:rsidR="0077271E" w:rsidRDefault="0077271E"/>
        </w:tc>
      </w:tr>
      <w:tr w:rsidR="0077271E" w14:paraId="495E1C97" w14:textId="77777777">
        <w:trPr>
          <w:trHeight w:val="349"/>
        </w:trPr>
        <w:tc>
          <w:tcPr>
            <w:tcW w:w="3256" w:type="dxa"/>
            <w:tcBorders>
              <w:top w:val="nil"/>
              <w:left w:val="nil"/>
              <w:bottom w:val="nil"/>
              <w:right w:val="nil"/>
            </w:tcBorders>
            <w:tcMar>
              <w:top w:w="80" w:type="dxa"/>
              <w:left w:w="80" w:type="dxa"/>
              <w:bottom w:w="80" w:type="dxa"/>
              <w:right w:w="80" w:type="dxa"/>
            </w:tcMar>
          </w:tcPr>
          <w:p w14:paraId="4167D1A5" w14:textId="0C9C6FBB" w:rsidR="007A453D" w:rsidRDefault="00000000">
            <w:pPr>
              <w:pStyle w:val="Corpo"/>
              <w:spacing w:line="480" w:lineRule="auto"/>
              <w:rPr>
                <w:i/>
                <w:iCs/>
                <w:color w:val="156082"/>
                <w:sz w:val="32"/>
                <w:szCs w:val="32"/>
                <w:u w:color="156082"/>
                <w:lang w:val="en-US"/>
              </w:rPr>
            </w:pPr>
            <w:r>
              <w:rPr>
                <w:i/>
                <w:iCs/>
                <w:color w:val="156082"/>
                <w:sz w:val="32"/>
                <w:szCs w:val="32"/>
                <w:u w:color="156082"/>
                <w:lang w:val="en-US"/>
              </w:rPr>
              <w:t>Module Title</w:t>
            </w:r>
          </w:p>
          <w:p w14:paraId="65B3A68A" w14:textId="17A57435" w:rsidR="0077271E" w:rsidRDefault="007A453D">
            <w:pPr>
              <w:pStyle w:val="Corpo"/>
              <w:spacing w:line="480" w:lineRule="auto"/>
            </w:pPr>
            <w:r>
              <w:rPr>
                <w:i/>
                <w:iCs/>
                <w:color w:val="156082"/>
                <w:sz w:val="32"/>
                <w:szCs w:val="32"/>
                <w:u w:color="156082"/>
                <w:lang w:val="en-US"/>
              </w:rPr>
              <w:t xml:space="preserve"> </w:t>
            </w:r>
            <w:r w:rsidRPr="007A453D">
              <w:t>Strategic Thinking</w:t>
            </w:r>
          </w:p>
        </w:tc>
        <w:tc>
          <w:tcPr>
            <w:tcW w:w="5759" w:type="dxa"/>
            <w:tcBorders>
              <w:top w:val="nil"/>
              <w:left w:val="nil"/>
              <w:bottom w:val="nil"/>
              <w:right w:val="nil"/>
            </w:tcBorders>
            <w:tcMar>
              <w:top w:w="80" w:type="dxa"/>
              <w:left w:w="80" w:type="dxa"/>
              <w:bottom w:w="80" w:type="dxa"/>
              <w:right w:w="80" w:type="dxa"/>
            </w:tcMar>
          </w:tcPr>
          <w:p w14:paraId="3808EC4D" w14:textId="398770D4" w:rsidR="0077271E" w:rsidRDefault="0077271E"/>
        </w:tc>
      </w:tr>
      <w:tr w:rsidR="0077271E" w14:paraId="387CE1F2" w14:textId="77777777">
        <w:trPr>
          <w:trHeight w:val="349"/>
        </w:trPr>
        <w:tc>
          <w:tcPr>
            <w:tcW w:w="3256" w:type="dxa"/>
            <w:tcBorders>
              <w:top w:val="nil"/>
              <w:left w:val="nil"/>
              <w:bottom w:val="nil"/>
              <w:right w:val="nil"/>
            </w:tcBorders>
            <w:tcMar>
              <w:top w:w="80" w:type="dxa"/>
              <w:left w:w="80" w:type="dxa"/>
              <w:bottom w:w="80" w:type="dxa"/>
              <w:right w:w="80" w:type="dxa"/>
            </w:tcMar>
          </w:tcPr>
          <w:p w14:paraId="7CC36FAF" w14:textId="77777777" w:rsidR="007A453D" w:rsidRDefault="00000000">
            <w:pPr>
              <w:pStyle w:val="Corpo"/>
              <w:spacing w:line="480" w:lineRule="auto"/>
              <w:rPr>
                <w:i/>
                <w:iCs/>
                <w:color w:val="156082"/>
                <w:sz w:val="32"/>
                <w:szCs w:val="32"/>
                <w:u w:color="156082"/>
                <w:lang w:val="en-US"/>
              </w:rPr>
            </w:pPr>
            <w:r>
              <w:rPr>
                <w:i/>
                <w:iCs/>
                <w:color w:val="156082"/>
                <w:sz w:val="32"/>
                <w:szCs w:val="32"/>
                <w:u w:color="156082"/>
                <w:lang w:val="en-US"/>
              </w:rPr>
              <w:t>Assessment Title</w:t>
            </w:r>
            <w:r w:rsidR="007B5F77">
              <w:rPr>
                <w:i/>
                <w:iCs/>
                <w:color w:val="156082"/>
                <w:sz w:val="32"/>
                <w:szCs w:val="32"/>
                <w:u w:color="156082"/>
                <w:lang w:val="en-US"/>
              </w:rPr>
              <w:t xml:space="preserve">  </w:t>
            </w:r>
          </w:p>
          <w:p w14:paraId="3A7BA5CC" w14:textId="562108BA" w:rsidR="0077271E" w:rsidRPr="007A453D" w:rsidRDefault="007A453D">
            <w:pPr>
              <w:pStyle w:val="Corpo"/>
              <w:spacing w:line="480" w:lineRule="auto"/>
            </w:pPr>
            <w:r w:rsidRPr="007A453D">
              <w:rPr>
                <w:color w:val="000000" w:themeColor="text1"/>
              </w:rPr>
              <w:t xml:space="preserve">CA 1- Casptone Project </w:t>
            </w:r>
            <w:r w:rsidRPr="007A453D">
              <w:rPr>
                <w:color w:val="000000" w:themeColor="text1"/>
                <w:u w:color="156082"/>
                <w:lang w:val="en-US"/>
              </w:rPr>
              <w:t>Proposal</w:t>
            </w:r>
          </w:p>
        </w:tc>
        <w:tc>
          <w:tcPr>
            <w:tcW w:w="5759" w:type="dxa"/>
            <w:tcBorders>
              <w:top w:val="nil"/>
              <w:left w:val="nil"/>
              <w:bottom w:val="nil"/>
              <w:right w:val="nil"/>
            </w:tcBorders>
            <w:tcMar>
              <w:top w:w="80" w:type="dxa"/>
              <w:left w:w="80" w:type="dxa"/>
              <w:bottom w:w="80" w:type="dxa"/>
              <w:right w:w="80" w:type="dxa"/>
            </w:tcMar>
          </w:tcPr>
          <w:p w14:paraId="34944DE4" w14:textId="09B16941" w:rsidR="0077271E" w:rsidRDefault="0077271E"/>
        </w:tc>
      </w:tr>
      <w:tr w:rsidR="0077271E" w14:paraId="6A70DCEA" w14:textId="77777777">
        <w:trPr>
          <w:trHeight w:val="349"/>
        </w:trPr>
        <w:tc>
          <w:tcPr>
            <w:tcW w:w="3256" w:type="dxa"/>
            <w:tcBorders>
              <w:top w:val="nil"/>
              <w:left w:val="nil"/>
              <w:bottom w:val="nil"/>
              <w:right w:val="nil"/>
            </w:tcBorders>
            <w:tcMar>
              <w:top w:w="80" w:type="dxa"/>
              <w:left w:w="80" w:type="dxa"/>
              <w:bottom w:w="80" w:type="dxa"/>
              <w:right w:w="80" w:type="dxa"/>
            </w:tcMar>
          </w:tcPr>
          <w:p w14:paraId="69E85A07" w14:textId="77777777" w:rsidR="0077271E" w:rsidRDefault="00000000">
            <w:pPr>
              <w:pStyle w:val="Corpo"/>
              <w:spacing w:line="480" w:lineRule="auto"/>
              <w:rPr>
                <w:i/>
                <w:iCs/>
                <w:color w:val="156082"/>
                <w:sz w:val="32"/>
                <w:szCs w:val="32"/>
                <w:u w:color="156082"/>
                <w:lang w:val="en-US"/>
              </w:rPr>
            </w:pPr>
            <w:r>
              <w:rPr>
                <w:i/>
                <w:iCs/>
                <w:color w:val="156082"/>
                <w:sz w:val="32"/>
                <w:szCs w:val="32"/>
                <w:u w:color="156082"/>
                <w:lang w:val="en-US"/>
              </w:rPr>
              <w:t>Lecturer/Supervisor</w:t>
            </w:r>
          </w:p>
          <w:p w14:paraId="29F4CAA5" w14:textId="11D2AD71" w:rsidR="00931D6C" w:rsidRDefault="00931D6C">
            <w:pPr>
              <w:pStyle w:val="Corpo"/>
              <w:spacing w:line="480" w:lineRule="auto"/>
            </w:pPr>
            <w:proofErr w:type="spellStart"/>
            <w:r>
              <w:rPr>
                <w:lang w:val="fr-FR"/>
              </w:rPr>
              <w:t>Taufique</w:t>
            </w:r>
            <w:proofErr w:type="spellEnd"/>
            <w:r>
              <w:rPr>
                <w:lang w:val="fr-FR"/>
              </w:rPr>
              <w:t xml:space="preserve"> Ahmed</w:t>
            </w:r>
          </w:p>
        </w:tc>
        <w:tc>
          <w:tcPr>
            <w:tcW w:w="5759" w:type="dxa"/>
            <w:tcBorders>
              <w:top w:val="nil"/>
              <w:left w:val="nil"/>
              <w:bottom w:val="nil"/>
              <w:right w:val="nil"/>
            </w:tcBorders>
            <w:tcMar>
              <w:top w:w="80" w:type="dxa"/>
              <w:left w:w="80" w:type="dxa"/>
              <w:bottom w:w="80" w:type="dxa"/>
              <w:right w:w="80" w:type="dxa"/>
            </w:tcMar>
          </w:tcPr>
          <w:p w14:paraId="2F0EEB97" w14:textId="4BC0C756" w:rsidR="0077271E" w:rsidRDefault="0077271E"/>
        </w:tc>
      </w:tr>
      <w:tr w:rsidR="0077271E" w14:paraId="67FC04CB" w14:textId="77777777">
        <w:trPr>
          <w:trHeight w:val="349"/>
        </w:trPr>
        <w:tc>
          <w:tcPr>
            <w:tcW w:w="3256" w:type="dxa"/>
            <w:tcBorders>
              <w:top w:val="nil"/>
              <w:left w:val="nil"/>
              <w:bottom w:val="nil"/>
              <w:right w:val="nil"/>
            </w:tcBorders>
            <w:tcMar>
              <w:top w:w="80" w:type="dxa"/>
              <w:left w:w="80" w:type="dxa"/>
              <w:bottom w:w="80" w:type="dxa"/>
              <w:right w:w="80" w:type="dxa"/>
            </w:tcMar>
          </w:tcPr>
          <w:p w14:paraId="6D0FD861" w14:textId="518E35AA" w:rsidR="005B6CE7" w:rsidRDefault="00000000">
            <w:pPr>
              <w:pStyle w:val="Corpo"/>
              <w:spacing w:line="480" w:lineRule="auto"/>
              <w:rPr>
                <w:i/>
                <w:iCs/>
                <w:color w:val="156082"/>
                <w:sz w:val="32"/>
                <w:szCs w:val="32"/>
                <w:u w:color="156082"/>
                <w:lang w:val="en-US"/>
              </w:rPr>
            </w:pPr>
            <w:r>
              <w:rPr>
                <w:i/>
                <w:iCs/>
                <w:color w:val="156082"/>
                <w:sz w:val="32"/>
                <w:szCs w:val="32"/>
                <w:u w:color="156082"/>
                <w:lang w:val="en-US"/>
              </w:rPr>
              <w:t>Assessment Due Date</w:t>
            </w:r>
            <w:r w:rsidR="005B6CE7">
              <w:rPr>
                <w:i/>
                <w:iCs/>
                <w:color w:val="156082"/>
                <w:sz w:val="32"/>
                <w:szCs w:val="32"/>
                <w:u w:color="156082"/>
                <w:lang w:val="en-US"/>
              </w:rPr>
              <w:t xml:space="preserve"> </w:t>
            </w:r>
          </w:p>
          <w:p w14:paraId="06D7EDC7" w14:textId="3A5E156B" w:rsidR="005B6CE7" w:rsidRDefault="005B6CE7">
            <w:pPr>
              <w:pStyle w:val="Corpo"/>
              <w:spacing w:line="480" w:lineRule="auto"/>
            </w:pPr>
            <w:r>
              <w:t>29</w:t>
            </w:r>
            <w:r w:rsidRPr="00C24557">
              <w:rPr>
                <w:vertAlign w:val="superscript"/>
              </w:rPr>
              <w:t>th</w:t>
            </w:r>
            <w:r>
              <w:t xml:space="preserve"> October, 2025 at 23:59</w:t>
            </w:r>
          </w:p>
        </w:tc>
        <w:tc>
          <w:tcPr>
            <w:tcW w:w="5759" w:type="dxa"/>
            <w:tcBorders>
              <w:top w:val="nil"/>
              <w:left w:val="nil"/>
              <w:bottom w:val="nil"/>
              <w:right w:val="nil"/>
            </w:tcBorders>
            <w:tcMar>
              <w:top w:w="80" w:type="dxa"/>
              <w:left w:w="80" w:type="dxa"/>
              <w:bottom w:w="80" w:type="dxa"/>
              <w:right w:w="80" w:type="dxa"/>
            </w:tcMar>
          </w:tcPr>
          <w:p w14:paraId="24C9ACEF" w14:textId="7D7D1D3A" w:rsidR="0077271E" w:rsidRDefault="0077271E"/>
        </w:tc>
      </w:tr>
      <w:tr w:rsidR="0077271E" w14:paraId="5FAF3145" w14:textId="77777777">
        <w:trPr>
          <w:trHeight w:val="349"/>
        </w:trPr>
        <w:tc>
          <w:tcPr>
            <w:tcW w:w="3256" w:type="dxa"/>
            <w:tcBorders>
              <w:top w:val="nil"/>
              <w:left w:val="nil"/>
              <w:bottom w:val="nil"/>
              <w:right w:val="nil"/>
            </w:tcBorders>
            <w:tcMar>
              <w:top w:w="80" w:type="dxa"/>
              <w:left w:w="80" w:type="dxa"/>
              <w:bottom w:w="80" w:type="dxa"/>
              <w:right w:w="80" w:type="dxa"/>
            </w:tcMar>
          </w:tcPr>
          <w:p w14:paraId="02BCE7F8" w14:textId="77777777" w:rsidR="0077271E" w:rsidRDefault="00000000">
            <w:pPr>
              <w:pStyle w:val="Corpo"/>
              <w:spacing w:line="480" w:lineRule="auto"/>
              <w:rPr>
                <w:i/>
                <w:iCs/>
                <w:color w:val="156082"/>
                <w:sz w:val="32"/>
                <w:szCs w:val="32"/>
                <w:u w:color="156082"/>
                <w:lang w:val="en-US"/>
              </w:rPr>
            </w:pPr>
            <w:r>
              <w:rPr>
                <w:i/>
                <w:iCs/>
                <w:color w:val="156082"/>
                <w:sz w:val="32"/>
                <w:szCs w:val="32"/>
                <w:u w:color="156082"/>
                <w:lang w:val="en-US"/>
              </w:rPr>
              <w:t>Date of Submission</w:t>
            </w:r>
          </w:p>
          <w:p w14:paraId="4A50D3E2" w14:textId="241BB5C4" w:rsidR="005B6CE7" w:rsidRDefault="005B6CE7">
            <w:pPr>
              <w:pStyle w:val="Corpo"/>
              <w:spacing w:line="480" w:lineRule="auto"/>
            </w:pPr>
            <w:r>
              <w:t>29</w:t>
            </w:r>
            <w:r w:rsidRPr="00C24557">
              <w:rPr>
                <w:vertAlign w:val="superscript"/>
              </w:rPr>
              <w:t>th</w:t>
            </w:r>
            <w:r>
              <w:t xml:space="preserve"> October, 2025</w:t>
            </w:r>
          </w:p>
        </w:tc>
        <w:tc>
          <w:tcPr>
            <w:tcW w:w="5759" w:type="dxa"/>
            <w:tcBorders>
              <w:top w:val="nil"/>
              <w:left w:val="nil"/>
              <w:bottom w:val="nil"/>
              <w:right w:val="nil"/>
            </w:tcBorders>
            <w:tcMar>
              <w:top w:w="80" w:type="dxa"/>
              <w:left w:w="80" w:type="dxa"/>
              <w:bottom w:w="80" w:type="dxa"/>
              <w:right w:w="80" w:type="dxa"/>
            </w:tcMar>
          </w:tcPr>
          <w:p w14:paraId="19DD73C6" w14:textId="4EA0DEAC" w:rsidR="0077271E" w:rsidRDefault="0077271E"/>
        </w:tc>
      </w:tr>
    </w:tbl>
    <w:p w14:paraId="5F0202B3" w14:textId="5C5A5153" w:rsidR="0077271E" w:rsidRDefault="0077271E">
      <w:pPr>
        <w:pStyle w:val="Corpo"/>
        <w:widowControl w:val="0"/>
        <w:spacing w:line="240" w:lineRule="auto"/>
        <w:rPr>
          <w:b/>
          <w:bCs/>
          <w:color w:val="156082"/>
          <w:sz w:val="36"/>
          <w:szCs w:val="36"/>
          <w:u w:color="156082"/>
        </w:rPr>
      </w:pPr>
    </w:p>
    <w:p w14:paraId="0AA67B40" w14:textId="26A992A3" w:rsidR="007A453D" w:rsidRDefault="007A453D">
      <w:pPr>
        <w:pStyle w:val="Corpo"/>
        <w:rPr>
          <w:b/>
          <w:bCs/>
          <w:color w:val="156082"/>
          <w:sz w:val="32"/>
          <w:szCs w:val="32"/>
          <w:u w:color="156082"/>
          <w:lang w:val="en-US"/>
        </w:rPr>
      </w:pPr>
    </w:p>
    <w:p w14:paraId="4D781296" w14:textId="22DA3F59" w:rsidR="007A453D" w:rsidRDefault="007A453D">
      <w:pPr>
        <w:pStyle w:val="Corpo"/>
        <w:rPr>
          <w:b/>
          <w:bCs/>
          <w:color w:val="156082"/>
          <w:sz w:val="32"/>
          <w:szCs w:val="32"/>
          <w:u w:color="156082"/>
          <w:lang w:val="en-US"/>
        </w:rPr>
      </w:pPr>
    </w:p>
    <w:p w14:paraId="1A030B0E" w14:textId="4B4159AB" w:rsidR="007A453D" w:rsidRDefault="007A453D">
      <w:pPr>
        <w:pStyle w:val="Corpo"/>
        <w:rPr>
          <w:b/>
          <w:bCs/>
          <w:color w:val="156082"/>
          <w:sz w:val="32"/>
          <w:szCs w:val="32"/>
          <w:u w:color="156082"/>
          <w:lang w:val="en-US"/>
        </w:rPr>
      </w:pPr>
    </w:p>
    <w:p w14:paraId="063577FC" w14:textId="51ED3C8A" w:rsidR="007A453D" w:rsidRDefault="00273865">
      <w:pPr>
        <w:pStyle w:val="Corpo"/>
        <w:rPr>
          <w:b/>
          <w:bCs/>
          <w:color w:val="156082"/>
          <w:sz w:val="32"/>
          <w:szCs w:val="32"/>
          <w:u w:color="156082"/>
          <w:lang w:val="en-US"/>
        </w:rPr>
      </w:pPr>
      <w:r>
        <w:rPr>
          <w:noProof/>
        </w:rPr>
        <mc:AlternateContent>
          <mc:Choice Requires="wps">
            <w:drawing>
              <wp:anchor distT="0" distB="0" distL="0" distR="0" simplePos="0" relativeHeight="251660288" behindDoc="0" locked="0" layoutInCell="1" allowOverlap="1" wp14:anchorId="495571DE" wp14:editId="4D9C1593">
                <wp:simplePos x="0" y="0"/>
                <wp:positionH relativeFrom="page">
                  <wp:posOffset>745783</wp:posOffset>
                </wp:positionH>
                <wp:positionV relativeFrom="page">
                  <wp:posOffset>1058984</wp:posOffset>
                </wp:positionV>
                <wp:extent cx="5800725" cy="2876550"/>
                <wp:effectExtent l="12700" t="12700" r="15875" b="19050"/>
                <wp:wrapNone/>
                <wp:docPr id="1073741829" name="officeArt object" descr="Rectangle 1728545882"/>
                <wp:cNvGraphicFramePr/>
                <a:graphic xmlns:a="http://schemas.openxmlformats.org/drawingml/2006/main">
                  <a:graphicData uri="http://schemas.microsoft.com/office/word/2010/wordprocessingShape">
                    <wps:wsp>
                      <wps:cNvSpPr/>
                      <wps:spPr>
                        <a:xfrm>
                          <a:off x="0" y="0"/>
                          <a:ext cx="5800725" cy="2876550"/>
                        </a:xfrm>
                        <a:prstGeom prst="rect">
                          <a:avLst/>
                        </a:prstGeom>
                        <a:solidFill>
                          <a:srgbClr val="FFFFFF"/>
                        </a:solidFill>
                        <a:ln w="28575" cap="flat">
                          <a:solidFill>
                            <a:schemeClr val="accent1"/>
                          </a:solidFill>
                          <a:prstDash val="solid"/>
                          <a:round/>
                        </a:ln>
                        <a:effectLst/>
                      </wps:spPr>
                      <wps:txbx>
                        <w:txbxContent>
                          <w:p w14:paraId="155F2E74" w14:textId="77777777" w:rsidR="0077271E" w:rsidRDefault="00000000">
                            <w:pPr>
                              <w:pStyle w:val="Corpo"/>
                              <w:spacing w:line="258" w:lineRule="auto"/>
                            </w:pPr>
                            <w:r>
                              <w:rPr>
                                <w:b/>
                                <w:bCs/>
                                <w:color w:val="156082"/>
                                <w:sz w:val="32"/>
                                <w:szCs w:val="32"/>
                                <w:u w:color="156082"/>
                              </w:rPr>
                              <w:t>Declaration</w:t>
                            </w:r>
                          </w:p>
                          <w:p w14:paraId="7F85C59E" w14:textId="77777777" w:rsidR="0077271E" w:rsidRDefault="00000000">
                            <w:pPr>
                              <w:pStyle w:val="Corpo"/>
                              <w:spacing w:line="258" w:lineRule="auto"/>
                            </w:pPr>
                            <w:r>
                              <w:rPr>
                                <w:sz w:val="28"/>
                                <w:szCs w:val="28"/>
                                <w:lang w:val="en-US"/>
                              </w:rPr>
                              <w:t xml:space="preserve">By submitting this assessment, I confirm that I have read the CCT policy on academic misconduct and understand the implications of submitting work that is not my own or does not appropriately reference material </w:t>
                            </w:r>
                            <w:proofErr w:type="gramStart"/>
                            <w:r>
                              <w:rPr>
                                <w:sz w:val="28"/>
                                <w:szCs w:val="28"/>
                                <w:lang w:val="en-US"/>
                              </w:rPr>
                              <w:t>taken</w:t>
                            </w:r>
                            <w:proofErr w:type="gramEnd"/>
                            <w:r>
                              <w:rPr>
                                <w:sz w:val="28"/>
                                <w:szCs w:val="28"/>
                                <w:lang w:val="en-US"/>
                              </w:rPr>
                              <w:t xml:space="preserve"> from a third party or other source. </w:t>
                            </w:r>
                          </w:p>
                          <w:p w14:paraId="49FB486B" w14:textId="77777777" w:rsidR="0077271E" w:rsidRDefault="00000000">
                            <w:pPr>
                              <w:pStyle w:val="Corpo"/>
                              <w:spacing w:line="258" w:lineRule="auto"/>
                            </w:pPr>
                            <w:r>
                              <w:rPr>
                                <w:sz w:val="28"/>
                                <w:szCs w:val="28"/>
                                <w:lang w:val="en-US"/>
                              </w:rPr>
                              <w:t>I declare it to be my own work and that all material from third parties has been appropriately referenced.</w:t>
                            </w:r>
                          </w:p>
                          <w:p w14:paraId="4815FAAD" w14:textId="77777777" w:rsidR="0077271E" w:rsidRDefault="00000000">
                            <w:pPr>
                              <w:pStyle w:val="Corpo"/>
                              <w:spacing w:line="258" w:lineRule="auto"/>
                            </w:pPr>
                            <w:r>
                              <w:rPr>
                                <w:sz w:val="28"/>
                                <w:szCs w:val="28"/>
                                <w:lang w:val="en-US"/>
                              </w:rPr>
                              <w:t xml:space="preserve"> I further confirm that this work has not previously been submitted for assessment by myself or someone else in CCT College Dublin or any other higher education institution.</w:t>
                            </w:r>
                          </w:p>
                        </w:txbxContent>
                      </wps:txbx>
                      <wps:bodyPr wrap="square" lIns="45699" tIns="45699" rIns="45699" bIns="45699" numCol="1" anchor="t">
                        <a:noAutofit/>
                      </wps:bodyPr>
                    </wps:wsp>
                  </a:graphicData>
                </a:graphic>
              </wp:anchor>
            </w:drawing>
          </mc:Choice>
          <mc:Fallback>
            <w:pict>
              <v:rect w14:anchorId="495571DE" id="officeArt object" o:spid="_x0000_s1026" alt="Rectangle 1728545882" style="position:absolute;margin-left:58.7pt;margin-top:83.4pt;width:456.75pt;height:226.5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" strokecolor="#156082 [3204]" strokeweight="2.25pt">
                <v:stroke joinstyle="round"/>
                <v:textbox inset="1.2694mm,1.2694mm,1.2694mm,1.2694mm">
                  <w:txbxContent>
                    <w:p w14:paraId="155F2E74" w14:textId="77777777" w:rsidR="0077271E" w:rsidRDefault="00000000">
                      <w:pPr>
                        <w:pStyle w:val="Corpo"/>
                        <w:spacing w:line="258" w:lineRule="auto"/>
                      </w:pPr>
                      <w:r>
                        <w:rPr>
                          <w:b/>
                          <w:bCs/>
                          <w:color w:val="156082"/>
                          <w:sz w:val="32"/>
                          <w:szCs w:val="32"/>
                          <w:u w:color="156082"/>
                        </w:rPr>
                        <w:t>Declaration</w:t>
                      </w:r>
                    </w:p>
                    <w:p w14:paraId="7F85C59E" w14:textId="77777777" w:rsidR="0077271E" w:rsidRDefault="00000000">
                      <w:pPr>
                        <w:pStyle w:val="Corpo"/>
                        <w:spacing w:line="258" w:lineRule="auto"/>
                      </w:pPr>
                      <w:r>
                        <w:rPr>
                          <w:sz w:val="28"/>
                          <w:szCs w:val="28"/>
                          <w:lang w:val="en-US"/>
                        </w:rPr>
                        <w:t xml:space="preserve">By submitting this assessment, I confirm that I have read the CCT policy on academic misconduct and understand the implications of submitting work that is not my own or does not appropriately reference material </w:t>
                      </w:r>
                      <w:proofErr w:type="gramStart"/>
                      <w:r>
                        <w:rPr>
                          <w:sz w:val="28"/>
                          <w:szCs w:val="28"/>
                          <w:lang w:val="en-US"/>
                        </w:rPr>
                        <w:t>taken</w:t>
                      </w:r>
                      <w:proofErr w:type="gramEnd"/>
                      <w:r>
                        <w:rPr>
                          <w:sz w:val="28"/>
                          <w:szCs w:val="28"/>
                          <w:lang w:val="en-US"/>
                        </w:rPr>
                        <w:t xml:space="preserve"> from a third party or other source. </w:t>
                      </w:r>
                    </w:p>
                    <w:p w14:paraId="49FB486B" w14:textId="77777777" w:rsidR="0077271E" w:rsidRDefault="00000000">
                      <w:pPr>
                        <w:pStyle w:val="Corpo"/>
                        <w:spacing w:line="258" w:lineRule="auto"/>
                      </w:pPr>
                      <w:r>
                        <w:rPr>
                          <w:sz w:val="28"/>
                          <w:szCs w:val="28"/>
                          <w:lang w:val="en-US"/>
                        </w:rPr>
                        <w:t>I declare it to be my own work and that all material from third parties has been appropriately referenced.</w:t>
                      </w:r>
                    </w:p>
                    <w:p w14:paraId="4815FAAD" w14:textId="77777777" w:rsidR="0077271E" w:rsidRDefault="00000000">
                      <w:pPr>
                        <w:pStyle w:val="Corpo"/>
                        <w:spacing w:line="258" w:lineRule="auto"/>
                      </w:pPr>
                      <w:r>
                        <w:rPr>
                          <w:sz w:val="28"/>
                          <w:szCs w:val="28"/>
                          <w:lang w:val="en-US"/>
                        </w:rPr>
                        <w:t xml:space="preserve"> I further confirm that this work has not previously been submitted for assessment by myself or someone else in CCT College Dublin or any other higher education institution.</w:t>
                      </w:r>
                    </w:p>
                  </w:txbxContent>
                </v:textbox>
                <w10:wrap anchorx="page" anchory="page"/>
              </v:rect>
            </w:pict>
          </mc:Fallback>
        </mc:AlternateContent>
      </w:r>
    </w:p>
    <w:p w14:paraId="56B37DF6" w14:textId="77777777" w:rsidR="007A453D" w:rsidRDefault="007A453D">
      <w:pPr>
        <w:pStyle w:val="Corpo"/>
        <w:rPr>
          <w:b/>
          <w:bCs/>
          <w:color w:val="156082"/>
          <w:sz w:val="32"/>
          <w:szCs w:val="32"/>
          <w:u w:color="156082"/>
          <w:lang w:val="en-US"/>
        </w:rPr>
      </w:pPr>
    </w:p>
    <w:p w14:paraId="37C65471" w14:textId="77777777" w:rsidR="007A453D" w:rsidRDefault="007A453D">
      <w:pPr>
        <w:pStyle w:val="Corpo"/>
        <w:rPr>
          <w:b/>
          <w:bCs/>
          <w:color w:val="156082"/>
          <w:sz w:val="32"/>
          <w:szCs w:val="32"/>
          <w:u w:color="156082"/>
          <w:lang w:val="en-US"/>
        </w:rPr>
      </w:pPr>
    </w:p>
    <w:p w14:paraId="432D5B58" w14:textId="77777777" w:rsidR="007A453D" w:rsidRDefault="007A453D">
      <w:pPr>
        <w:pStyle w:val="Corpo"/>
        <w:rPr>
          <w:b/>
          <w:bCs/>
          <w:color w:val="156082"/>
          <w:sz w:val="32"/>
          <w:szCs w:val="32"/>
          <w:u w:color="156082"/>
          <w:lang w:val="en-US"/>
        </w:rPr>
      </w:pPr>
    </w:p>
    <w:p w14:paraId="72C7F797" w14:textId="77777777" w:rsidR="007A453D" w:rsidRDefault="007A453D">
      <w:pPr>
        <w:pStyle w:val="Corpo"/>
        <w:rPr>
          <w:b/>
          <w:bCs/>
          <w:color w:val="156082"/>
          <w:sz w:val="32"/>
          <w:szCs w:val="32"/>
          <w:u w:color="156082"/>
          <w:lang w:val="en-US"/>
        </w:rPr>
      </w:pPr>
    </w:p>
    <w:p w14:paraId="4842D437" w14:textId="77777777" w:rsidR="007A453D" w:rsidRDefault="007A453D">
      <w:pPr>
        <w:pStyle w:val="Corpo"/>
        <w:rPr>
          <w:b/>
          <w:bCs/>
          <w:color w:val="156082"/>
          <w:sz w:val="32"/>
          <w:szCs w:val="32"/>
          <w:u w:color="156082"/>
          <w:lang w:val="en-US"/>
        </w:rPr>
      </w:pPr>
    </w:p>
    <w:p w14:paraId="241B961A" w14:textId="77777777" w:rsidR="007A453D" w:rsidRDefault="007A453D">
      <w:pPr>
        <w:pStyle w:val="Corpo"/>
        <w:rPr>
          <w:b/>
          <w:bCs/>
          <w:color w:val="156082"/>
          <w:sz w:val="32"/>
          <w:szCs w:val="32"/>
          <w:u w:color="156082"/>
          <w:lang w:val="en-US"/>
        </w:rPr>
      </w:pPr>
    </w:p>
    <w:p w14:paraId="76F5F442" w14:textId="77777777" w:rsidR="00273865" w:rsidRDefault="00273865">
      <w:pPr>
        <w:pStyle w:val="Corpo"/>
        <w:rPr>
          <w:b/>
          <w:bCs/>
          <w:color w:val="156082"/>
          <w:sz w:val="32"/>
          <w:szCs w:val="32"/>
          <w:u w:color="156082"/>
          <w:lang w:val="en-US"/>
        </w:rPr>
      </w:pPr>
    </w:p>
    <w:p w14:paraId="6120F702" w14:textId="77777777" w:rsidR="00273865" w:rsidRDefault="00273865">
      <w:pPr>
        <w:pStyle w:val="Corpo"/>
        <w:rPr>
          <w:b/>
          <w:bCs/>
          <w:color w:val="156082"/>
          <w:sz w:val="32"/>
          <w:szCs w:val="32"/>
          <w:u w:color="156082"/>
          <w:lang w:val="en-US"/>
        </w:rPr>
      </w:pPr>
    </w:p>
    <w:p w14:paraId="49C3B00E" w14:textId="77777777" w:rsidR="00273865" w:rsidRDefault="00273865">
      <w:pPr>
        <w:pStyle w:val="Corpo"/>
        <w:rPr>
          <w:b/>
          <w:bCs/>
          <w:color w:val="156082"/>
          <w:sz w:val="32"/>
          <w:szCs w:val="32"/>
          <w:u w:color="156082"/>
          <w:lang w:val="en-US"/>
        </w:rPr>
      </w:pPr>
    </w:p>
    <w:p w14:paraId="6B2E76AD" w14:textId="01CBE5A4" w:rsidR="0077271E" w:rsidRDefault="00000000">
      <w:pPr>
        <w:pStyle w:val="Corpo"/>
        <w:rPr>
          <w:b/>
          <w:bCs/>
          <w:color w:val="156082"/>
          <w:sz w:val="32"/>
          <w:szCs w:val="32"/>
          <w:u w:color="156082"/>
        </w:rPr>
      </w:pPr>
      <w:r>
        <w:rPr>
          <w:b/>
          <w:bCs/>
          <w:color w:val="156082"/>
          <w:sz w:val="32"/>
          <w:szCs w:val="32"/>
          <w:u w:color="156082"/>
          <w:lang w:val="en-US"/>
        </w:rPr>
        <w:t>Use of AI Tools</w:t>
      </w:r>
    </w:p>
    <w:p w14:paraId="4C34688F" w14:textId="4BC605E8" w:rsidR="0077271E" w:rsidRDefault="00931D6C">
      <w:pPr>
        <w:pStyle w:val="Corpo"/>
      </w:pPr>
      <w:r w:rsidRPr="00931D6C">
        <w:rPr>
          <w:sz w:val="28"/>
          <w:szCs w:val="28"/>
          <w:lang w:val="en-US"/>
        </w:rPr>
        <w:t>I acknowledge the use of ChatGPT (GPT-5) to assist in proofreading the report. The tool was used to improve academic language and clarity, although all ideas, analyses, and final conclusions presented in this report are my own.</w:t>
      </w:r>
    </w:p>
    <w:p w14:paraId="119C17E2" w14:textId="77777777" w:rsidR="0077271E" w:rsidRDefault="0077271E">
      <w:pPr>
        <w:pStyle w:val="Corpo"/>
      </w:pPr>
    </w:p>
    <w:p w14:paraId="2C4CFC17" w14:textId="77777777" w:rsidR="0077271E" w:rsidRDefault="0077271E">
      <w:pPr>
        <w:pStyle w:val="Corpo"/>
      </w:pPr>
    </w:p>
    <w:p w14:paraId="206FC0AB" w14:textId="77777777" w:rsidR="0077271E" w:rsidRDefault="0077271E">
      <w:pPr>
        <w:pStyle w:val="Corpo"/>
      </w:pPr>
    </w:p>
    <w:p w14:paraId="7A3F3071" w14:textId="77777777" w:rsidR="0077271E" w:rsidRDefault="0077271E">
      <w:pPr>
        <w:pStyle w:val="Corpo"/>
        <w:sectPr w:rsidR="0077271E">
          <w:headerReference w:type="default" r:id="rId9"/>
          <w:footerReference w:type="default" r:id="rId10"/>
          <w:pgSz w:w="11900" w:h="16840"/>
          <w:pgMar w:top="1440" w:right="1440" w:bottom="1440" w:left="1440" w:header="708" w:footer="708" w:gutter="0"/>
          <w:pgNumType w:start="1"/>
          <w:cols w:space="720"/>
        </w:sectPr>
      </w:pPr>
    </w:p>
    <w:p w14:paraId="01C11DB7" w14:textId="77777777" w:rsidR="006F11C7" w:rsidRDefault="006F11C7" w:rsidP="00226318">
      <w:pPr>
        <w:pStyle w:val="Ttulo1"/>
        <w:rPr>
          <w:rStyle w:val="Forte"/>
          <w:b w:val="0"/>
          <w:bCs w:val="0"/>
        </w:rPr>
      </w:pPr>
      <w:r w:rsidRPr="00226318">
        <w:rPr>
          <w:rStyle w:val="Forte"/>
          <w:b w:val="0"/>
          <w:bCs w:val="0"/>
        </w:rPr>
        <w:lastRenderedPageBreak/>
        <w:t>Table of Contents</w:t>
      </w:r>
    </w:p>
    <w:p w14:paraId="4C297435" w14:textId="77777777" w:rsidR="00226318" w:rsidRPr="00226318" w:rsidRDefault="00226318" w:rsidP="00226318"/>
    <w:p w14:paraId="689DA894" w14:textId="74AA2743" w:rsidR="006F11C7" w:rsidRPr="00226318" w:rsidRDefault="006F11C7" w:rsidP="006F11C7">
      <w:pPr>
        <w:pStyle w:val="NormalWeb"/>
        <w:numPr>
          <w:ilvl w:val="0"/>
          <w:numId w:val="35"/>
        </w:numPr>
        <w:rPr>
          <w:rFonts w:ascii="Calibri" w:hAnsi="Calibri" w:cs="Calibri"/>
          <w:b/>
          <w:bCs/>
          <w:color w:val="000000"/>
        </w:rPr>
      </w:pPr>
      <w:r w:rsidRPr="00226318">
        <w:rPr>
          <w:rStyle w:val="Forte"/>
          <w:rFonts w:ascii="Calibri" w:hAnsi="Calibri" w:cs="Calibri"/>
          <w:b w:val="0"/>
          <w:bCs w:val="0"/>
          <w:color w:val="000000"/>
        </w:rPr>
        <w:t>Introduction</w:t>
      </w:r>
      <w:r w:rsidRPr="00226318">
        <w:rPr>
          <w:rStyle w:val="apple-converted-space"/>
          <w:rFonts w:ascii="Calibri" w:hAnsi="Calibri" w:cs="Calibri"/>
          <w:b/>
          <w:bCs/>
          <w:color w:val="000000"/>
        </w:rPr>
        <w:t> </w:t>
      </w:r>
      <w:r w:rsidRPr="00226318">
        <w:rPr>
          <w:rFonts w:ascii="Calibri" w:hAnsi="Calibri" w:cs="Calibri"/>
          <w:b/>
          <w:bCs/>
          <w:color w:val="000000"/>
        </w:rPr>
        <w:t xml:space="preserve">.................................................................................... </w:t>
      </w:r>
      <w:r w:rsidR="009144C6">
        <w:rPr>
          <w:rFonts w:ascii="Calibri" w:hAnsi="Calibri" w:cs="Calibri"/>
          <w:color w:val="000000"/>
        </w:rPr>
        <w:t>2</w:t>
      </w:r>
    </w:p>
    <w:p w14:paraId="03593154" w14:textId="30543C2D" w:rsidR="006F11C7" w:rsidRPr="00226318" w:rsidRDefault="006F11C7" w:rsidP="006F11C7">
      <w:pPr>
        <w:pStyle w:val="NormalWeb"/>
        <w:numPr>
          <w:ilvl w:val="0"/>
          <w:numId w:val="35"/>
        </w:numPr>
        <w:rPr>
          <w:rFonts w:ascii="Calibri" w:hAnsi="Calibri" w:cs="Calibri"/>
          <w:b/>
          <w:bCs/>
          <w:color w:val="000000"/>
        </w:rPr>
      </w:pPr>
      <w:r w:rsidRPr="00226318">
        <w:rPr>
          <w:rStyle w:val="Forte"/>
          <w:rFonts w:ascii="Calibri" w:hAnsi="Calibri" w:cs="Calibri"/>
          <w:b w:val="0"/>
          <w:bCs w:val="0"/>
          <w:color w:val="000000"/>
        </w:rPr>
        <w:t>Business Understanding</w:t>
      </w:r>
      <w:r w:rsidRPr="00226318">
        <w:rPr>
          <w:rStyle w:val="apple-converted-space"/>
          <w:rFonts w:ascii="Calibri" w:hAnsi="Calibri" w:cs="Calibri"/>
          <w:b/>
          <w:bCs/>
          <w:color w:val="000000"/>
        </w:rPr>
        <w:t> </w:t>
      </w:r>
      <w:r w:rsidRPr="00226318">
        <w:rPr>
          <w:rFonts w:ascii="Calibri" w:hAnsi="Calibri" w:cs="Calibri"/>
          <w:b/>
          <w:bCs/>
          <w:color w:val="000000"/>
        </w:rPr>
        <w:t xml:space="preserve">................................................................. </w:t>
      </w:r>
      <w:r w:rsidR="009144C6">
        <w:rPr>
          <w:rFonts w:ascii="Calibri" w:hAnsi="Calibri" w:cs="Calibri"/>
          <w:color w:val="000000"/>
        </w:rPr>
        <w:t>2</w:t>
      </w:r>
    </w:p>
    <w:p w14:paraId="0FC61BCA" w14:textId="442AD1BC" w:rsidR="006F11C7" w:rsidRPr="00226318" w:rsidRDefault="006F11C7" w:rsidP="006F11C7">
      <w:pPr>
        <w:pStyle w:val="NormalWeb"/>
        <w:numPr>
          <w:ilvl w:val="0"/>
          <w:numId w:val="35"/>
        </w:numPr>
        <w:rPr>
          <w:rFonts w:ascii="Calibri" w:hAnsi="Calibri" w:cs="Calibri"/>
          <w:b/>
          <w:bCs/>
          <w:color w:val="000000"/>
        </w:rPr>
      </w:pPr>
      <w:r w:rsidRPr="00226318">
        <w:rPr>
          <w:rStyle w:val="Forte"/>
          <w:rFonts w:ascii="Calibri" w:hAnsi="Calibri" w:cs="Calibri"/>
          <w:b w:val="0"/>
          <w:bCs w:val="0"/>
          <w:color w:val="000000"/>
        </w:rPr>
        <w:t>Problem Definition</w:t>
      </w:r>
      <w:r w:rsidRPr="00226318">
        <w:rPr>
          <w:rStyle w:val="apple-converted-space"/>
          <w:rFonts w:ascii="Calibri" w:hAnsi="Calibri" w:cs="Calibri"/>
          <w:b/>
          <w:bCs/>
          <w:color w:val="000000"/>
        </w:rPr>
        <w:t> </w:t>
      </w:r>
      <w:r w:rsidRPr="00226318">
        <w:rPr>
          <w:rFonts w:ascii="Calibri" w:hAnsi="Calibri" w:cs="Calibri"/>
          <w:b/>
          <w:bCs/>
          <w:color w:val="000000"/>
        </w:rPr>
        <w:t xml:space="preserve">......................................................................... </w:t>
      </w:r>
      <w:r w:rsidR="009144C6" w:rsidRPr="009144C6">
        <w:rPr>
          <w:rFonts w:ascii="Calibri" w:hAnsi="Calibri" w:cs="Calibri"/>
          <w:color w:val="000000"/>
        </w:rPr>
        <w:t>2</w:t>
      </w:r>
    </w:p>
    <w:p w14:paraId="3E24D7AB" w14:textId="22B3E146" w:rsidR="006F11C7" w:rsidRPr="00226318" w:rsidRDefault="006F11C7" w:rsidP="006F11C7">
      <w:pPr>
        <w:pStyle w:val="NormalWeb"/>
        <w:numPr>
          <w:ilvl w:val="0"/>
          <w:numId w:val="35"/>
        </w:numPr>
        <w:rPr>
          <w:rFonts w:ascii="Calibri" w:hAnsi="Calibri" w:cs="Calibri"/>
          <w:b/>
          <w:bCs/>
          <w:color w:val="000000"/>
        </w:rPr>
      </w:pPr>
      <w:r w:rsidRPr="00226318">
        <w:rPr>
          <w:rStyle w:val="Forte"/>
          <w:rFonts w:ascii="Calibri" w:hAnsi="Calibri" w:cs="Calibri"/>
          <w:b w:val="0"/>
          <w:bCs w:val="0"/>
          <w:color w:val="000000"/>
        </w:rPr>
        <w:t>Objectives</w:t>
      </w:r>
      <w:r w:rsidRPr="00226318">
        <w:rPr>
          <w:rStyle w:val="apple-converted-space"/>
          <w:rFonts w:ascii="Calibri" w:hAnsi="Calibri" w:cs="Calibri"/>
          <w:b/>
          <w:bCs/>
          <w:color w:val="000000"/>
        </w:rPr>
        <w:t> </w:t>
      </w:r>
      <w:r w:rsidRPr="00226318">
        <w:rPr>
          <w:rFonts w:ascii="Calibri" w:hAnsi="Calibri" w:cs="Calibri"/>
          <w:b/>
          <w:bCs/>
          <w:color w:val="000000"/>
        </w:rPr>
        <w:t xml:space="preserve">....................................................................................... </w:t>
      </w:r>
      <w:r w:rsidR="009144C6" w:rsidRPr="009144C6">
        <w:rPr>
          <w:rFonts w:ascii="Calibri" w:hAnsi="Calibri" w:cs="Calibri"/>
          <w:color w:val="000000"/>
        </w:rPr>
        <w:t>3</w:t>
      </w:r>
    </w:p>
    <w:p w14:paraId="2672994F" w14:textId="52A3E5F5" w:rsidR="006F11C7" w:rsidRPr="00226318" w:rsidRDefault="006F11C7" w:rsidP="006F11C7">
      <w:pPr>
        <w:pStyle w:val="NormalWeb"/>
        <w:numPr>
          <w:ilvl w:val="0"/>
          <w:numId w:val="35"/>
        </w:numPr>
        <w:rPr>
          <w:rFonts w:ascii="Calibri" w:hAnsi="Calibri" w:cs="Calibri"/>
          <w:b/>
          <w:bCs/>
          <w:color w:val="000000"/>
        </w:rPr>
      </w:pPr>
      <w:r w:rsidRPr="00226318">
        <w:rPr>
          <w:rStyle w:val="Forte"/>
          <w:rFonts w:ascii="Calibri" w:hAnsi="Calibri" w:cs="Calibri"/>
          <w:b w:val="0"/>
          <w:bCs w:val="0"/>
          <w:color w:val="000000"/>
        </w:rPr>
        <w:t>Scope</w:t>
      </w:r>
      <w:r w:rsidRPr="00226318">
        <w:rPr>
          <w:rStyle w:val="apple-converted-space"/>
          <w:rFonts w:ascii="Calibri" w:hAnsi="Calibri" w:cs="Calibri"/>
          <w:b/>
          <w:bCs/>
          <w:color w:val="000000"/>
        </w:rPr>
        <w:t> </w:t>
      </w:r>
      <w:r w:rsidRPr="00226318">
        <w:rPr>
          <w:rFonts w:ascii="Calibri" w:hAnsi="Calibri" w:cs="Calibri"/>
          <w:b/>
          <w:bCs/>
          <w:color w:val="000000"/>
        </w:rPr>
        <w:t>...............................................................................................</w:t>
      </w:r>
      <w:r w:rsidRPr="009144C6">
        <w:rPr>
          <w:rFonts w:ascii="Calibri" w:hAnsi="Calibri" w:cs="Calibri"/>
          <w:color w:val="000000"/>
        </w:rPr>
        <w:t xml:space="preserve"> </w:t>
      </w:r>
      <w:r w:rsidR="009144C6" w:rsidRPr="009144C6">
        <w:rPr>
          <w:rFonts w:ascii="Calibri" w:hAnsi="Calibri" w:cs="Calibri"/>
          <w:color w:val="000000"/>
        </w:rPr>
        <w:t>3</w:t>
      </w:r>
    </w:p>
    <w:p w14:paraId="15702B8B" w14:textId="14EF7169" w:rsidR="006F11C7" w:rsidRPr="00226318" w:rsidRDefault="006F11C7" w:rsidP="006F11C7">
      <w:pPr>
        <w:pStyle w:val="NormalWeb"/>
        <w:numPr>
          <w:ilvl w:val="0"/>
          <w:numId w:val="35"/>
        </w:numPr>
        <w:rPr>
          <w:rFonts w:ascii="Calibri" w:hAnsi="Calibri" w:cs="Calibri"/>
          <w:b/>
          <w:bCs/>
          <w:color w:val="000000"/>
        </w:rPr>
      </w:pPr>
      <w:r w:rsidRPr="00226318">
        <w:rPr>
          <w:rStyle w:val="Forte"/>
          <w:rFonts w:ascii="Calibri" w:hAnsi="Calibri" w:cs="Calibri"/>
          <w:b w:val="0"/>
          <w:bCs w:val="0"/>
          <w:color w:val="000000"/>
        </w:rPr>
        <w:t>Methodology</w:t>
      </w:r>
      <w:r w:rsidRPr="00226318">
        <w:rPr>
          <w:rStyle w:val="apple-converted-space"/>
          <w:rFonts w:ascii="Calibri" w:hAnsi="Calibri" w:cs="Calibri"/>
          <w:b/>
          <w:bCs/>
          <w:color w:val="000000"/>
        </w:rPr>
        <w:t> </w:t>
      </w:r>
      <w:r w:rsidRPr="00226318">
        <w:rPr>
          <w:rFonts w:ascii="Calibri" w:hAnsi="Calibri" w:cs="Calibri"/>
          <w:b/>
          <w:bCs/>
          <w:color w:val="000000"/>
        </w:rPr>
        <w:t xml:space="preserve">................................................................................... </w:t>
      </w:r>
      <w:r w:rsidR="009144C6" w:rsidRPr="009144C6">
        <w:rPr>
          <w:rFonts w:ascii="Calibri" w:hAnsi="Calibri" w:cs="Calibri"/>
          <w:color w:val="000000"/>
        </w:rPr>
        <w:t>4</w:t>
      </w:r>
    </w:p>
    <w:p w14:paraId="0B431DAF" w14:textId="35734E00" w:rsidR="006F11C7" w:rsidRPr="00226318" w:rsidRDefault="006F11C7" w:rsidP="006F11C7">
      <w:pPr>
        <w:pStyle w:val="NormalWeb"/>
        <w:numPr>
          <w:ilvl w:val="0"/>
          <w:numId w:val="35"/>
        </w:numPr>
        <w:rPr>
          <w:rFonts w:ascii="Calibri" w:hAnsi="Calibri" w:cs="Calibri"/>
          <w:b/>
          <w:bCs/>
          <w:color w:val="000000"/>
        </w:rPr>
      </w:pPr>
      <w:r w:rsidRPr="00226318">
        <w:rPr>
          <w:rStyle w:val="Forte"/>
          <w:rFonts w:ascii="Calibri" w:hAnsi="Calibri" w:cs="Calibri"/>
          <w:b w:val="0"/>
          <w:bCs w:val="0"/>
          <w:color w:val="000000"/>
        </w:rPr>
        <w:t>Data Sources</w:t>
      </w:r>
      <w:r w:rsidRPr="00226318">
        <w:rPr>
          <w:rStyle w:val="apple-converted-space"/>
          <w:rFonts w:ascii="Calibri" w:hAnsi="Calibri" w:cs="Calibri"/>
          <w:b/>
          <w:bCs/>
          <w:color w:val="000000"/>
        </w:rPr>
        <w:t> </w:t>
      </w:r>
      <w:r w:rsidRPr="00226318">
        <w:rPr>
          <w:rFonts w:ascii="Calibri" w:hAnsi="Calibri" w:cs="Calibri"/>
          <w:b/>
          <w:bCs/>
          <w:color w:val="000000"/>
        </w:rPr>
        <w:t xml:space="preserve">................................................................................... </w:t>
      </w:r>
      <w:r w:rsidR="009144C6" w:rsidRPr="009144C6">
        <w:rPr>
          <w:rFonts w:ascii="Calibri" w:hAnsi="Calibri" w:cs="Calibri"/>
          <w:color w:val="000000"/>
        </w:rPr>
        <w:t>4</w:t>
      </w:r>
    </w:p>
    <w:p w14:paraId="28D6802B" w14:textId="156AA9A5" w:rsidR="006F11C7" w:rsidRPr="00226318" w:rsidRDefault="006F11C7" w:rsidP="006F11C7">
      <w:pPr>
        <w:pStyle w:val="NormalWeb"/>
        <w:numPr>
          <w:ilvl w:val="0"/>
          <w:numId w:val="35"/>
        </w:numPr>
        <w:rPr>
          <w:rFonts w:ascii="Calibri" w:hAnsi="Calibri" w:cs="Calibri"/>
          <w:b/>
          <w:bCs/>
          <w:color w:val="000000"/>
        </w:rPr>
      </w:pPr>
      <w:r w:rsidRPr="00226318">
        <w:rPr>
          <w:rStyle w:val="Forte"/>
          <w:rFonts w:ascii="Calibri" w:hAnsi="Calibri" w:cs="Calibri"/>
          <w:b w:val="0"/>
          <w:bCs w:val="0"/>
          <w:color w:val="000000"/>
        </w:rPr>
        <w:t>Ethical Considerations</w:t>
      </w:r>
      <w:r w:rsidRPr="00226318">
        <w:rPr>
          <w:rStyle w:val="apple-converted-space"/>
          <w:rFonts w:ascii="Calibri" w:hAnsi="Calibri" w:cs="Calibri"/>
          <w:b/>
          <w:bCs/>
          <w:color w:val="000000"/>
        </w:rPr>
        <w:t> </w:t>
      </w:r>
      <w:r w:rsidRPr="00226318">
        <w:rPr>
          <w:rFonts w:ascii="Calibri" w:hAnsi="Calibri" w:cs="Calibri"/>
          <w:b/>
          <w:bCs/>
          <w:color w:val="000000"/>
        </w:rPr>
        <w:t>.................................................................</w:t>
      </w:r>
      <w:r w:rsidR="009144C6">
        <w:rPr>
          <w:rFonts w:ascii="Calibri" w:hAnsi="Calibri" w:cs="Calibri"/>
          <w:color w:val="000000"/>
        </w:rPr>
        <w:t>5</w:t>
      </w:r>
    </w:p>
    <w:p w14:paraId="47FFB0EF" w14:textId="5F5FB491" w:rsidR="006F11C7" w:rsidRPr="00226318" w:rsidRDefault="006F11C7" w:rsidP="006F11C7">
      <w:pPr>
        <w:pStyle w:val="NormalWeb"/>
        <w:numPr>
          <w:ilvl w:val="0"/>
          <w:numId w:val="35"/>
        </w:numPr>
        <w:rPr>
          <w:rFonts w:ascii="Calibri" w:hAnsi="Calibri" w:cs="Calibri"/>
          <w:b/>
          <w:bCs/>
          <w:color w:val="000000"/>
        </w:rPr>
      </w:pPr>
      <w:r w:rsidRPr="00226318">
        <w:rPr>
          <w:rStyle w:val="Forte"/>
          <w:rFonts w:ascii="Calibri" w:hAnsi="Calibri" w:cs="Calibri"/>
          <w:b w:val="0"/>
          <w:bCs w:val="0"/>
          <w:color w:val="000000"/>
        </w:rPr>
        <w:t>Conclusion</w:t>
      </w:r>
      <w:r w:rsidRPr="00226318">
        <w:rPr>
          <w:rStyle w:val="apple-converted-space"/>
          <w:rFonts w:ascii="Calibri" w:hAnsi="Calibri" w:cs="Calibri"/>
          <w:b/>
          <w:bCs/>
          <w:color w:val="000000"/>
        </w:rPr>
        <w:t> </w:t>
      </w:r>
      <w:r w:rsidRPr="00226318">
        <w:rPr>
          <w:rFonts w:ascii="Calibri" w:hAnsi="Calibri" w:cs="Calibri"/>
          <w:b/>
          <w:bCs/>
          <w:color w:val="000000"/>
        </w:rPr>
        <w:t>.......................................................................................</w:t>
      </w:r>
      <w:r w:rsidRPr="00226318">
        <w:rPr>
          <w:rFonts w:ascii="Calibri" w:hAnsi="Calibri" w:cs="Calibri"/>
          <w:color w:val="000000"/>
        </w:rPr>
        <w:t xml:space="preserve"> </w:t>
      </w:r>
      <w:r w:rsidR="009144C6">
        <w:rPr>
          <w:rFonts w:ascii="Calibri" w:hAnsi="Calibri" w:cs="Calibri"/>
          <w:color w:val="000000"/>
        </w:rPr>
        <w:t>5</w:t>
      </w:r>
    </w:p>
    <w:p w14:paraId="3733AD52" w14:textId="38AD4732" w:rsidR="006F11C7" w:rsidRPr="009144C6" w:rsidRDefault="006F11C7" w:rsidP="006F11C7">
      <w:pPr>
        <w:pStyle w:val="NormalWeb"/>
        <w:numPr>
          <w:ilvl w:val="0"/>
          <w:numId w:val="35"/>
        </w:numPr>
        <w:rPr>
          <w:rFonts w:ascii="Calibri" w:hAnsi="Calibri" w:cs="Calibri"/>
          <w:b/>
          <w:bCs/>
          <w:color w:val="000000"/>
        </w:rPr>
      </w:pPr>
      <w:r w:rsidRPr="00226318">
        <w:rPr>
          <w:rStyle w:val="Forte"/>
          <w:rFonts w:ascii="Calibri" w:hAnsi="Calibri" w:cs="Calibri"/>
          <w:b w:val="0"/>
          <w:bCs w:val="0"/>
          <w:color w:val="000000"/>
        </w:rPr>
        <w:t>References</w:t>
      </w:r>
      <w:r w:rsidRPr="00226318">
        <w:rPr>
          <w:rStyle w:val="apple-converted-space"/>
          <w:rFonts w:ascii="Calibri" w:hAnsi="Calibri" w:cs="Calibri"/>
          <w:b/>
          <w:bCs/>
          <w:color w:val="000000"/>
        </w:rPr>
        <w:t> </w:t>
      </w:r>
      <w:r w:rsidRPr="00226318">
        <w:rPr>
          <w:rFonts w:ascii="Calibri" w:hAnsi="Calibri" w:cs="Calibri"/>
          <w:b/>
          <w:bCs/>
          <w:color w:val="000000"/>
        </w:rPr>
        <w:t>.....................................................................................</w:t>
      </w:r>
      <w:r w:rsidRPr="00226318">
        <w:rPr>
          <w:rFonts w:ascii="Calibri" w:hAnsi="Calibri" w:cs="Calibri"/>
          <w:color w:val="000000"/>
        </w:rPr>
        <w:t xml:space="preserve"> </w:t>
      </w:r>
      <w:r w:rsidR="009144C6">
        <w:rPr>
          <w:rFonts w:ascii="Calibri" w:hAnsi="Calibri" w:cs="Calibri"/>
          <w:color w:val="000000"/>
        </w:rPr>
        <w:t>5</w:t>
      </w:r>
    </w:p>
    <w:p w14:paraId="4F12A627" w14:textId="59D0F360" w:rsidR="009144C6" w:rsidRPr="009144C6" w:rsidRDefault="009144C6" w:rsidP="009144C6">
      <w:pPr>
        <w:pStyle w:val="NormalWeb"/>
        <w:numPr>
          <w:ilvl w:val="0"/>
          <w:numId w:val="35"/>
        </w:numPr>
        <w:rPr>
          <w:rFonts w:ascii="Calibri" w:hAnsi="Calibri" w:cs="Calibri"/>
          <w:b/>
          <w:bCs/>
          <w:color w:val="000000"/>
        </w:rPr>
      </w:pPr>
      <w:r w:rsidRPr="009144C6">
        <w:rPr>
          <w:rStyle w:val="apple-converted-space"/>
          <w:rFonts w:ascii="Calibri" w:hAnsi="Calibri" w:cs="Calibri"/>
          <w:color w:val="000000"/>
        </w:rPr>
        <w:t>Appendix</w:t>
      </w:r>
      <w:r w:rsidRPr="009144C6">
        <w:rPr>
          <w:rStyle w:val="apple-converted-space"/>
          <w:rFonts w:ascii="Calibri" w:hAnsi="Calibri" w:cs="Calibri"/>
          <w:color w:val="000000"/>
        </w:rPr>
        <w:t> </w:t>
      </w:r>
      <w:r w:rsidRPr="00226318">
        <w:rPr>
          <w:rFonts w:ascii="Calibri" w:hAnsi="Calibri" w:cs="Calibri"/>
          <w:b/>
          <w:bCs/>
          <w:color w:val="000000"/>
        </w:rPr>
        <w:t>.....................................................................................</w:t>
      </w:r>
      <w:r w:rsidRPr="00226318">
        <w:rPr>
          <w:rFonts w:ascii="Calibri" w:hAnsi="Calibri" w:cs="Calibri"/>
          <w:color w:val="000000"/>
        </w:rPr>
        <w:t xml:space="preserve"> </w:t>
      </w:r>
      <w:r>
        <w:rPr>
          <w:rFonts w:ascii="Calibri" w:hAnsi="Calibri" w:cs="Calibri"/>
          <w:color w:val="000000"/>
        </w:rPr>
        <w:t>5</w:t>
      </w:r>
    </w:p>
    <w:p w14:paraId="0F1570A7" w14:textId="77777777" w:rsidR="009144C6" w:rsidRPr="00226318" w:rsidRDefault="009144C6" w:rsidP="009144C6">
      <w:pPr>
        <w:pStyle w:val="NormalWeb"/>
        <w:ind w:left="720"/>
        <w:rPr>
          <w:rFonts w:ascii="Calibri" w:hAnsi="Calibri" w:cs="Calibri"/>
          <w:b/>
          <w:bCs/>
          <w:color w:val="000000"/>
        </w:rPr>
      </w:pPr>
    </w:p>
    <w:p w14:paraId="489761B2" w14:textId="77777777" w:rsidR="006F11C7" w:rsidRPr="006F11C7" w:rsidRDefault="006F11C7" w:rsidP="006F11C7">
      <w:pPr>
        <w:pStyle w:val="NormalWeb"/>
        <w:ind w:left="720"/>
        <w:rPr>
          <w:rFonts w:ascii="Calibri" w:hAnsi="Calibri" w:cs="Calibri"/>
          <w:color w:val="000000"/>
          <w:sz w:val="28"/>
          <w:szCs w:val="28"/>
        </w:rPr>
      </w:pPr>
    </w:p>
    <w:p w14:paraId="65325476" w14:textId="46659C4A" w:rsidR="0077271E" w:rsidDel="00963BDB" w:rsidRDefault="00000000">
      <w:pPr>
        <w:pStyle w:val="Corpo"/>
        <w:rPr>
          <w:del w:id="1" w:author="Leticia Andrade" w:date="2025-10-28T17:17:00Z" w16du:dateUtc="2025-10-28T17:17:00Z"/>
          <w:rFonts w:ascii="Aptos" w:eastAsia="Aptos" w:hAnsi="Aptos" w:cs="Aptos"/>
          <w:b/>
          <w:bCs/>
          <w:color w:val="FF0000"/>
          <w:sz w:val="30"/>
          <w:szCs w:val="30"/>
          <w:u w:val="single" w:color="FF0000"/>
        </w:rPr>
      </w:pPr>
      <w:del w:id="2" w:author="Leticia Andrade" w:date="2025-10-28T17:17:00Z" w16du:dateUtc="2025-10-28T17:17:00Z">
        <w:r w:rsidDel="00963BDB">
          <w:rPr>
            <w:rFonts w:ascii="Aptos" w:eastAsia="Aptos" w:hAnsi="Aptos" w:cs="Aptos"/>
            <w:b/>
            <w:bCs/>
            <w:color w:val="FF0000"/>
            <w:sz w:val="30"/>
            <w:szCs w:val="30"/>
            <w:u w:val="single" w:color="FF0000"/>
            <w:lang w:val="en-US"/>
          </w:rPr>
          <w:delText>Please read all the instructions on this document carefully!!!</w:delText>
        </w:r>
      </w:del>
    </w:p>
    <w:p w14:paraId="56DF24FB" w14:textId="4329A6FD" w:rsidR="0077271E" w:rsidDel="00963BDB" w:rsidRDefault="0077271E">
      <w:pPr>
        <w:pStyle w:val="Corpo"/>
        <w:rPr>
          <w:del w:id="3" w:author="Leticia Andrade" w:date="2025-10-28T17:17:00Z" w16du:dateUtc="2025-10-28T17:17:00Z"/>
          <w:rFonts w:ascii="Aptos" w:eastAsia="Aptos" w:hAnsi="Aptos" w:cs="Aptos"/>
          <w:color w:val="FF0000"/>
          <w:sz w:val="24"/>
          <w:szCs w:val="24"/>
          <w:u w:color="FF0000"/>
        </w:rPr>
      </w:pPr>
    </w:p>
    <w:p w14:paraId="499AA386" w14:textId="58EADA26" w:rsidR="0077271E" w:rsidDel="00963BDB" w:rsidRDefault="00000000">
      <w:pPr>
        <w:pStyle w:val="Corpo"/>
        <w:rPr>
          <w:del w:id="4" w:author="Leticia Andrade" w:date="2025-10-28T17:17:00Z" w16du:dateUtc="2025-10-28T17:17:00Z"/>
          <w:rFonts w:ascii="Aptos" w:eastAsia="Aptos" w:hAnsi="Aptos" w:cs="Aptos"/>
          <w:b/>
          <w:bCs/>
          <w:color w:val="FF0000"/>
          <w:sz w:val="24"/>
          <w:szCs w:val="24"/>
          <w:u w:color="FF0000"/>
        </w:rPr>
      </w:pPr>
      <w:del w:id="5" w:author="Leticia Andrade" w:date="2025-10-28T17:17:00Z" w16du:dateUtc="2025-10-28T17:17:00Z">
        <w:r w:rsidDel="00963BDB">
          <w:rPr>
            <w:rFonts w:ascii="Aptos" w:eastAsia="Aptos" w:hAnsi="Aptos" w:cs="Aptos"/>
            <w:b/>
            <w:bCs/>
            <w:color w:val="FF0000"/>
            <w:sz w:val="24"/>
            <w:szCs w:val="24"/>
            <w:u w:color="FF0000"/>
            <w:lang w:val="en-US"/>
          </w:rPr>
          <w:delText>Filling out the cover sheet</w:delText>
        </w:r>
      </w:del>
    </w:p>
    <w:p w14:paraId="4C802C90" w14:textId="44BFBEFE" w:rsidR="0077271E" w:rsidDel="00963BDB" w:rsidRDefault="0077271E">
      <w:pPr>
        <w:pStyle w:val="Corpo"/>
        <w:rPr>
          <w:del w:id="6" w:author="Leticia Andrade" w:date="2025-10-28T17:17:00Z" w16du:dateUtc="2025-10-28T17:17:00Z"/>
          <w:rFonts w:ascii="Aptos" w:eastAsia="Aptos" w:hAnsi="Aptos" w:cs="Aptos"/>
          <w:b/>
          <w:bCs/>
          <w:color w:val="FF0000"/>
          <w:sz w:val="24"/>
          <w:szCs w:val="24"/>
          <w:u w:color="FF0000"/>
        </w:rPr>
      </w:pPr>
    </w:p>
    <w:p w14:paraId="6C3A64D4" w14:textId="5771B675" w:rsidR="0077271E" w:rsidDel="00963BDB" w:rsidRDefault="00000000">
      <w:pPr>
        <w:pStyle w:val="Corpo"/>
        <w:rPr>
          <w:del w:id="7" w:author="Leticia Andrade" w:date="2025-10-28T17:17:00Z" w16du:dateUtc="2025-10-28T17:17:00Z"/>
          <w:rFonts w:ascii="Aptos" w:eastAsia="Aptos" w:hAnsi="Aptos" w:cs="Aptos"/>
          <w:color w:val="FF0000"/>
          <w:sz w:val="24"/>
          <w:szCs w:val="24"/>
          <w:u w:color="FF0000"/>
        </w:rPr>
      </w:pPr>
      <w:del w:id="8" w:author="Leticia Andrade" w:date="2025-10-28T17:17:00Z" w16du:dateUtc="2025-10-28T17:17:00Z">
        <w:r w:rsidDel="00963BDB">
          <w:rPr>
            <w:rFonts w:ascii="Aptos" w:eastAsia="Aptos" w:hAnsi="Aptos" w:cs="Aptos"/>
            <w:color w:val="FF0000"/>
            <w:sz w:val="24"/>
            <w:szCs w:val="24"/>
            <w:u w:color="FF0000"/>
            <w:lang w:val="en-US"/>
          </w:rPr>
          <w:delText>Fill out the top section of the cover page with all the required information.</w:delText>
        </w:r>
      </w:del>
    </w:p>
    <w:p w14:paraId="173B1506" w14:textId="40717B79" w:rsidR="0077271E" w:rsidDel="00963BDB" w:rsidRDefault="0077271E">
      <w:pPr>
        <w:pStyle w:val="Corpo"/>
        <w:rPr>
          <w:del w:id="9" w:author="Leticia Andrade" w:date="2025-10-28T17:17:00Z" w16du:dateUtc="2025-10-28T17:17:00Z"/>
          <w:rFonts w:ascii="Aptos" w:eastAsia="Aptos" w:hAnsi="Aptos" w:cs="Aptos"/>
          <w:color w:val="FF0000"/>
          <w:sz w:val="24"/>
          <w:szCs w:val="24"/>
          <w:u w:color="FF0000"/>
        </w:rPr>
      </w:pPr>
    </w:p>
    <w:p w14:paraId="50A25255" w14:textId="347A6713" w:rsidR="0077271E" w:rsidDel="00963BDB" w:rsidRDefault="00000000">
      <w:pPr>
        <w:pStyle w:val="Corpo"/>
        <w:rPr>
          <w:del w:id="10" w:author="Leticia Andrade" w:date="2025-10-28T17:17:00Z" w16du:dateUtc="2025-10-28T17:17:00Z"/>
          <w:rFonts w:ascii="Aptos" w:eastAsia="Aptos" w:hAnsi="Aptos" w:cs="Aptos"/>
          <w:color w:val="FF0000"/>
          <w:sz w:val="24"/>
          <w:szCs w:val="24"/>
          <w:u w:color="FF0000"/>
        </w:rPr>
      </w:pPr>
      <w:del w:id="11" w:author="Leticia Andrade" w:date="2025-10-28T17:17:00Z" w16du:dateUtc="2025-10-28T17:17:00Z">
        <w:r w:rsidDel="00963BDB">
          <w:rPr>
            <w:rFonts w:ascii="Aptos" w:eastAsia="Aptos" w:hAnsi="Aptos" w:cs="Aptos"/>
            <w:color w:val="FF0000"/>
            <w:sz w:val="24"/>
            <w:szCs w:val="24"/>
            <w:u w:color="FF0000"/>
            <w:lang w:val="en-US"/>
          </w:rPr>
          <w:delText>In the "Use of AI" section, choose the statement that accurately reflects your work:</w:delText>
        </w:r>
      </w:del>
    </w:p>
    <w:p w14:paraId="7E3D67D5" w14:textId="56D12023" w:rsidR="0077271E" w:rsidDel="00963BDB" w:rsidRDefault="0077271E">
      <w:pPr>
        <w:pStyle w:val="Corpo"/>
        <w:rPr>
          <w:del w:id="12" w:author="Leticia Andrade" w:date="2025-10-28T17:17:00Z" w16du:dateUtc="2025-10-28T17:17:00Z"/>
          <w:rFonts w:ascii="Aptos" w:eastAsia="Aptos" w:hAnsi="Aptos" w:cs="Aptos"/>
          <w:b/>
          <w:bCs/>
          <w:color w:val="FF0000"/>
          <w:sz w:val="24"/>
          <w:szCs w:val="24"/>
          <w:u w:color="FF0000"/>
        </w:rPr>
      </w:pPr>
    </w:p>
    <w:p w14:paraId="14C5583C" w14:textId="3CA346CD" w:rsidR="0077271E" w:rsidDel="00963BDB" w:rsidRDefault="00000000">
      <w:pPr>
        <w:pStyle w:val="Corpo"/>
        <w:rPr>
          <w:del w:id="13" w:author="Leticia Andrade" w:date="2025-10-28T17:17:00Z" w16du:dateUtc="2025-10-28T17:17:00Z"/>
          <w:rFonts w:ascii="Aptos" w:eastAsia="Aptos" w:hAnsi="Aptos" w:cs="Aptos"/>
          <w:color w:val="FF0000"/>
          <w:sz w:val="24"/>
          <w:szCs w:val="24"/>
          <w:u w:color="FF0000"/>
        </w:rPr>
      </w:pPr>
      <w:del w:id="14" w:author="Leticia Andrade" w:date="2025-10-28T17:17:00Z" w16du:dateUtc="2025-10-28T17:17:00Z">
        <w:r w:rsidDel="00963BDB">
          <w:rPr>
            <w:rFonts w:ascii="Aptos" w:eastAsia="Aptos" w:hAnsi="Aptos" w:cs="Aptos"/>
            <w:b/>
            <w:bCs/>
            <w:color w:val="FF0000"/>
            <w:sz w:val="24"/>
            <w:szCs w:val="24"/>
            <w:u w:color="FF0000"/>
            <w:lang w:val="en-US"/>
          </w:rPr>
          <w:delText>If you utilized AI</w:delText>
        </w:r>
        <w:r w:rsidDel="00963BDB">
          <w:rPr>
            <w:rFonts w:ascii="Aptos" w:eastAsia="Aptos" w:hAnsi="Aptos" w:cs="Aptos"/>
            <w:color w:val="FF0000"/>
            <w:sz w:val="24"/>
            <w:szCs w:val="24"/>
            <w:u w:color="FF0000"/>
            <w:lang w:val="en-US"/>
          </w:rPr>
          <w:delText>: select the first statement. Provide details about the AI tool used and its application. Delete the second statement.</w:delText>
        </w:r>
      </w:del>
    </w:p>
    <w:p w14:paraId="71D6A107" w14:textId="50B862E9" w:rsidR="0077271E" w:rsidDel="00963BDB" w:rsidRDefault="00000000">
      <w:pPr>
        <w:pStyle w:val="Corpo"/>
        <w:rPr>
          <w:del w:id="15" w:author="Leticia Andrade" w:date="2025-10-28T17:17:00Z" w16du:dateUtc="2025-10-28T17:17:00Z"/>
          <w:rFonts w:ascii="Aptos" w:eastAsia="Aptos" w:hAnsi="Aptos" w:cs="Aptos"/>
          <w:color w:val="FF0000"/>
          <w:sz w:val="24"/>
          <w:szCs w:val="24"/>
          <w:u w:color="FF0000"/>
        </w:rPr>
      </w:pPr>
      <w:del w:id="16" w:author="Leticia Andrade" w:date="2025-10-28T17:17:00Z" w16du:dateUtc="2025-10-28T17:17:00Z">
        <w:r w:rsidDel="00963BDB">
          <w:rPr>
            <w:rFonts w:ascii="Aptos" w:eastAsia="Aptos" w:hAnsi="Aptos" w:cs="Aptos"/>
            <w:color w:val="FF0000"/>
            <w:sz w:val="24"/>
            <w:szCs w:val="24"/>
            <w:u w:color="FF0000"/>
            <w:lang w:val="en-US"/>
          </w:rPr>
          <w:delText>Example: "I acknowledge the use of Grammarly for improving spelling and grammar."</w:delText>
        </w:r>
      </w:del>
    </w:p>
    <w:p w14:paraId="51EC8254" w14:textId="303ADD88" w:rsidR="0077271E" w:rsidDel="00963BDB" w:rsidRDefault="00000000">
      <w:pPr>
        <w:pStyle w:val="Corpo"/>
        <w:rPr>
          <w:del w:id="17" w:author="Leticia Andrade" w:date="2025-10-28T17:17:00Z" w16du:dateUtc="2025-10-28T17:17:00Z"/>
          <w:rFonts w:ascii="Aptos" w:eastAsia="Aptos" w:hAnsi="Aptos" w:cs="Aptos"/>
          <w:color w:val="FF0000"/>
          <w:sz w:val="24"/>
          <w:szCs w:val="24"/>
          <w:u w:color="FF0000"/>
        </w:rPr>
      </w:pPr>
      <w:del w:id="18" w:author="Leticia Andrade" w:date="2025-10-28T17:17:00Z" w16du:dateUtc="2025-10-28T17:17:00Z">
        <w:r w:rsidDel="00963BDB">
          <w:rPr>
            <w:rFonts w:ascii="Aptos" w:eastAsia="Aptos" w:hAnsi="Aptos" w:cs="Aptos"/>
            <w:color w:val="FF0000"/>
            <w:sz w:val="24"/>
            <w:szCs w:val="24"/>
            <w:u w:color="FF0000"/>
            <w:lang w:val="en-US"/>
          </w:rPr>
          <w:delText>OR: "I acknowledge the use of ChatGPT for structuring the assignment."</w:delText>
        </w:r>
      </w:del>
    </w:p>
    <w:p w14:paraId="7950A2DC" w14:textId="1B0639AA" w:rsidR="0077271E" w:rsidDel="00963BDB" w:rsidRDefault="00000000">
      <w:pPr>
        <w:pStyle w:val="Corpo"/>
        <w:rPr>
          <w:del w:id="19" w:author="Leticia Andrade" w:date="2025-10-28T17:17:00Z" w16du:dateUtc="2025-10-28T17:17:00Z"/>
          <w:rFonts w:ascii="Aptos" w:eastAsia="Aptos" w:hAnsi="Aptos" w:cs="Aptos"/>
          <w:color w:val="FF0000"/>
          <w:sz w:val="24"/>
          <w:szCs w:val="24"/>
          <w:u w:color="FF0000"/>
        </w:rPr>
      </w:pPr>
      <w:del w:id="20" w:author="Leticia Andrade" w:date="2025-10-28T17:17:00Z" w16du:dateUtc="2025-10-28T17:17:00Z">
        <w:r w:rsidDel="00963BDB">
          <w:rPr>
            <w:rFonts w:ascii="Aptos" w:eastAsia="Aptos" w:hAnsi="Aptos" w:cs="Aptos"/>
            <w:color w:val="FF0000"/>
            <w:sz w:val="24"/>
            <w:szCs w:val="24"/>
            <w:u w:color="FF0000"/>
            <w:lang w:val="en-US"/>
          </w:rPr>
          <w:delText>Additionally, if you have used AI-generated content to inform a particular section of an assignment, you should cite its use as though you are referencing any other resource such as a journal article or book. You should then provide an appendix that shows the prompt you used, and text generated by the AI tool as evidence.</w:delText>
        </w:r>
      </w:del>
    </w:p>
    <w:p w14:paraId="2584C3AA" w14:textId="372D61A6" w:rsidR="0077271E" w:rsidDel="00963BDB" w:rsidRDefault="00000000">
      <w:pPr>
        <w:pStyle w:val="Corpo"/>
        <w:rPr>
          <w:del w:id="21" w:author="Leticia Andrade" w:date="2025-10-28T17:17:00Z" w16du:dateUtc="2025-10-28T17:17:00Z"/>
          <w:rFonts w:ascii="Aptos" w:eastAsia="Aptos" w:hAnsi="Aptos" w:cs="Aptos"/>
          <w:color w:val="FF0000"/>
          <w:sz w:val="24"/>
          <w:szCs w:val="24"/>
          <w:u w:color="FF0000"/>
        </w:rPr>
      </w:pPr>
      <w:del w:id="22" w:author="Leticia Andrade" w:date="2025-10-28T17:17:00Z" w16du:dateUtc="2025-10-28T17:17:00Z">
        <w:r w:rsidDel="00963BDB">
          <w:rPr>
            <w:rFonts w:ascii="Aptos" w:eastAsia="Aptos" w:hAnsi="Aptos" w:cs="Aptos"/>
            <w:color w:val="FF0000"/>
            <w:sz w:val="24"/>
            <w:szCs w:val="24"/>
            <w:u w:color="FF0000"/>
            <w:lang w:val="en-US"/>
          </w:rPr>
          <w:delText>Information on how to reference AI tools is available in the Harvard Referencing Handbook, which can be downloaded at:</w:delText>
        </w:r>
        <w:r w:rsidDel="00963BDB">
          <w:delText xml:space="preserve"> </w:delText>
        </w:r>
        <w:r w:rsidDel="00963BDB">
          <w:rPr>
            <w:rFonts w:ascii="Aptos" w:eastAsia="Aptos" w:hAnsi="Aptos" w:cs="Aptos"/>
            <w:color w:val="FF0000"/>
            <w:sz w:val="24"/>
            <w:szCs w:val="24"/>
            <w:u w:color="FF0000"/>
            <w:lang w:val="en-US"/>
          </w:rPr>
          <w:delText>https://library.cct.ie/referencing/harvard</w:delText>
        </w:r>
      </w:del>
    </w:p>
    <w:p w14:paraId="71532041" w14:textId="6307FE8F" w:rsidR="0077271E" w:rsidDel="00963BDB" w:rsidRDefault="0077271E">
      <w:pPr>
        <w:pStyle w:val="Corpo"/>
        <w:rPr>
          <w:del w:id="23" w:author="Leticia Andrade" w:date="2025-10-28T17:17:00Z" w16du:dateUtc="2025-10-28T17:17:00Z"/>
          <w:rFonts w:ascii="Aptos" w:eastAsia="Aptos" w:hAnsi="Aptos" w:cs="Aptos"/>
          <w:b/>
          <w:bCs/>
          <w:color w:val="FF0000"/>
          <w:sz w:val="24"/>
          <w:szCs w:val="24"/>
          <w:u w:color="FF0000"/>
        </w:rPr>
      </w:pPr>
    </w:p>
    <w:p w14:paraId="1D09531A" w14:textId="346BFB66" w:rsidR="0077271E" w:rsidDel="00963BDB" w:rsidRDefault="00000000">
      <w:pPr>
        <w:pStyle w:val="Corpo"/>
        <w:rPr>
          <w:del w:id="24" w:author="Leticia Andrade" w:date="2025-10-28T17:17:00Z" w16du:dateUtc="2025-10-28T17:17:00Z"/>
          <w:rFonts w:ascii="Aptos" w:eastAsia="Aptos" w:hAnsi="Aptos" w:cs="Aptos"/>
          <w:color w:val="FF0000"/>
          <w:sz w:val="24"/>
          <w:szCs w:val="24"/>
          <w:u w:color="FF0000"/>
        </w:rPr>
      </w:pPr>
      <w:del w:id="25" w:author="Leticia Andrade" w:date="2025-10-28T17:17:00Z" w16du:dateUtc="2025-10-28T17:17:00Z">
        <w:r w:rsidDel="00963BDB">
          <w:rPr>
            <w:rFonts w:ascii="Aptos" w:eastAsia="Aptos" w:hAnsi="Aptos" w:cs="Aptos"/>
            <w:b/>
            <w:bCs/>
            <w:color w:val="FF0000"/>
            <w:sz w:val="24"/>
            <w:szCs w:val="24"/>
            <w:u w:color="FF0000"/>
            <w:lang w:val="en-US"/>
          </w:rPr>
          <w:delText>If you did not use AI tools</w:delText>
        </w:r>
        <w:r w:rsidDel="00963BDB">
          <w:rPr>
            <w:rFonts w:ascii="Aptos" w:eastAsia="Aptos" w:hAnsi="Aptos" w:cs="Aptos"/>
            <w:color w:val="FF0000"/>
            <w:sz w:val="24"/>
            <w:szCs w:val="24"/>
            <w:u w:color="FF0000"/>
            <w:lang w:val="en-US"/>
          </w:rPr>
          <w:delText>: delete the first statement and keep the second one.</w:delText>
        </w:r>
      </w:del>
    </w:p>
    <w:p w14:paraId="09C5DF18" w14:textId="2D984070" w:rsidR="0077271E" w:rsidDel="00963BDB" w:rsidRDefault="0077271E">
      <w:pPr>
        <w:pStyle w:val="Corpo"/>
        <w:rPr>
          <w:del w:id="26" w:author="Leticia Andrade" w:date="2025-10-28T17:17:00Z" w16du:dateUtc="2025-10-28T17:17:00Z"/>
          <w:rFonts w:ascii="Aptos" w:eastAsia="Aptos" w:hAnsi="Aptos" w:cs="Aptos"/>
          <w:color w:val="FF0000"/>
          <w:sz w:val="24"/>
          <w:szCs w:val="24"/>
          <w:u w:color="FF0000"/>
        </w:rPr>
      </w:pPr>
    </w:p>
    <w:p w14:paraId="070C5C9C" w14:textId="4BA78A26" w:rsidR="0077271E" w:rsidDel="00963BDB" w:rsidRDefault="00000000">
      <w:pPr>
        <w:pStyle w:val="Corpo"/>
        <w:spacing w:line="240" w:lineRule="auto"/>
        <w:rPr>
          <w:del w:id="27" w:author="Leticia Andrade" w:date="2025-10-28T17:17:00Z" w16du:dateUtc="2025-10-28T17:17:00Z"/>
          <w:rFonts w:ascii="Times New Roman" w:eastAsia="Times New Roman" w:hAnsi="Times New Roman" w:cs="Times New Roman"/>
          <w:color w:val="FF0000"/>
          <w:sz w:val="24"/>
          <w:szCs w:val="24"/>
          <w:u w:color="FF0000"/>
        </w:rPr>
      </w:pPr>
      <w:del w:id="28" w:author="Leticia Andrade" w:date="2025-10-28T17:17:00Z" w16du:dateUtc="2025-10-28T17:17:00Z">
        <w:r w:rsidDel="00963BDB">
          <w:rPr>
            <w:rFonts w:ascii="Aptos" w:eastAsia="Aptos" w:hAnsi="Aptos" w:cs="Aptos"/>
            <w:b/>
            <w:bCs/>
            <w:color w:val="FF0000"/>
            <w:sz w:val="30"/>
            <w:szCs w:val="30"/>
            <w:u w:val="single" w:color="FF0000"/>
            <w:lang w:val="en-US"/>
          </w:rPr>
          <w:delText>Please read all the instructions on this document carefully!!!</w:delText>
        </w:r>
      </w:del>
    </w:p>
    <w:p w14:paraId="00498BB1" w14:textId="756BBDD3" w:rsidR="0077271E" w:rsidDel="00963BDB" w:rsidRDefault="0077271E">
      <w:pPr>
        <w:pStyle w:val="Corpo"/>
        <w:spacing w:after="0" w:line="240" w:lineRule="auto"/>
        <w:rPr>
          <w:del w:id="29" w:author="Leticia Andrade" w:date="2025-10-28T17:17:00Z" w16du:dateUtc="2025-10-28T17:17:00Z"/>
          <w:rFonts w:ascii="Times New Roman" w:eastAsia="Times New Roman" w:hAnsi="Times New Roman" w:cs="Times New Roman"/>
          <w:color w:val="FF0000"/>
          <w:sz w:val="24"/>
          <w:szCs w:val="24"/>
          <w:u w:color="FF0000"/>
        </w:rPr>
      </w:pPr>
    </w:p>
    <w:p w14:paraId="2080AF90" w14:textId="59170CCF" w:rsidR="0077271E" w:rsidDel="00963BDB" w:rsidRDefault="00000000">
      <w:pPr>
        <w:pStyle w:val="PargrafodaLista"/>
        <w:numPr>
          <w:ilvl w:val="0"/>
          <w:numId w:val="2"/>
        </w:numPr>
        <w:spacing w:line="240" w:lineRule="auto"/>
        <w:rPr>
          <w:del w:id="30" w:author="Leticia Andrade" w:date="2025-10-28T17:17:00Z" w16du:dateUtc="2025-10-28T17:17:00Z"/>
          <w:rFonts w:ascii="Times New Roman" w:hAnsi="Times New Roman"/>
          <w:color w:val="FF0000"/>
          <w:sz w:val="24"/>
          <w:szCs w:val="24"/>
        </w:rPr>
      </w:pPr>
      <w:del w:id="31" w:author="Leticia Andrade" w:date="2025-10-28T17:17:00Z" w16du:dateUtc="2025-10-28T17:17:00Z">
        <w:r w:rsidDel="00963BDB">
          <w:rPr>
            <w:rFonts w:ascii="Aptos" w:eastAsia="Aptos" w:hAnsi="Aptos" w:cs="Aptos"/>
            <w:b/>
            <w:bCs/>
            <w:color w:val="FF0000"/>
            <w:sz w:val="24"/>
            <w:szCs w:val="24"/>
            <w:u w:color="FF0000"/>
          </w:rPr>
          <w:delText>Filling out the cover sheet</w:delText>
        </w:r>
      </w:del>
    </w:p>
    <w:p w14:paraId="03DBEBE1" w14:textId="66F02D1B" w:rsidR="0077271E" w:rsidDel="00963BDB" w:rsidRDefault="00000000">
      <w:pPr>
        <w:pStyle w:val="Corpo"/>
        <w:spacing w:line="240" w:lineRule="auto"/>
        <w:ind w:left="720"/>
        <w:rPr>
          <w:del w:id="32" w:author="Leticia Andrade" w:date="2025-10-28T17:17:00Z" w16du:dateUtc="2025-10-28T17:17:00Z"/>
          <w:rFonts w:ascii="Times New Roman" w:eastAsia="Times New Roman" w:hAnsi="Times New Roman" w:cs="Times New Roman"/>
          <w:color w:val="FF0000"/>
          <w:sz w:val="24"/>
          <w:szCs w:val="24"/>
          <w:u w:color="FF0000"/>
        </w:rPr>
      </w:pPr>
      <w:del w:id="33" w:author="Leticia Andrade" w:date="2025-10-28T17:17:00Z" w16du:dateUtc="2025-10-28T17:17:00Z">
        <w:r w:rsidDel="00963BDB">
          <w:rPr>
            <w:rFonts w:ascii="Aptos" w:eastAsia="Aptos" w:hAnsi="Aptos" w:cs="Aptos"/>
            <w:color w:val="FF0000"/>
            <w:sz w:val="24"/>
            <w:szCs w:val="24"/>
            <w:u w:color="FF0000"/>
            <w:lang w:val="en-US"/>
          </w:rPr>
          <w:delText>Fill out the top section of the cover page with all the required information.</w:delText>
        </w:r>
      </w:del>
    </w:p>
    <w:p w14:paraId="26F4B9F5" w14:textId="26FF568D" w:rsidR="0077271E" w:rsidDel="00963BDB" w:rsidRDefault="0077271E">
      <w:pPr>
        <w:pStyle w:val="Corpo"/>
        <w:spacing w:after="0" w:line="240" w:lineRule="auto"/>
        <w:ind w:left="720"/>
        <w:rPr>
          <w:del w:id="34" w:author="Leticia Andrade" w:date="2025-10-28T17:17:00Z" w16du:dateUtc="2025-10-28T17:17:00Z"/>
          <w:rFonts w:ascii="Times New Roman" w:eastAsia="Times New Roman" w:hAnsi="Times New Roman" w:cs="Times New Roman"/>
          <w:color w:val="FF0000"/>
          <w:sz w:val="24"/>
          <w:szCs w:val="24"/>
          <w:u w:color="FF0000"/>
        </w:rPr>
      </w:pPr>
    </w:p>
    <w:p w14:paraId="158EADB8" w14:textId="4B153E55" w:rsidR="0077271E" w:rsidDel="00963BDB" w:rsidRDefault="00000000">
      <w:pPr>
        <w:pStyle w:val="Corpo"/>
        <w:spacing w:line="240" w:lineRule="auto"/>
        <w:ind w:left="720"/>
        <w:rPr>
          <w:del w:id="35" w:author="Leticia Andrade" w:date="2025-10-28T17:17:00Z" w16du:dateUtc="2025-10-28T17:17:00Z"/>
          <w:rFonts w:ascii="Times New Roman" w:eastAsia="Times New Roman" w:hAnsi="Times New Roman" w:cs="Times New Roman"/>
          <w:color w:val="FF0000"/>
          <w:sz w:val="24"/>
          <w:szCs w:val="24"/>
          <w:u w:color="FF0000"/>
        </w:rPr>
      </w:pPr>
      <w:del w:id="36" w:author="Leticia Andrade" w:date="2025-10-28T17:17:00Z" w16du:dateUtc="2025-10-28T17:17:00Z">
        <w:r w:rsidDel="00963BDB">
          <w:rPr>
            <w:rFonts w:ascii="Aptos" w:eastAsia="Aptos" w:hAnsi="Aptos" w:cs="Aptos"/>
            <w:color w:val="FF0000"/>
            <w:sz w:val="24"/>
            <w:szCs w:val="24"/>
            <w:u w:color="FF0000"/>
            <w:lang w:val="en-US"/>
          </w:rPr>
          <w:delText>In the "Use of AI" section, choose the statement that accurately reflects your work:</w:delText>
        </w:r>
      </w:del>
    </w:p>
    <w:p w14:paraId="1DAB2AC9" w14:textId="09051587" w:rsidR="0077271E" w:rsidDel="00963BDB" w:rsidRDefault="0077271E">
      <w:pPr>
        <w:pStyle w:val="Corpo"/>
        <w:spacing w:after="0" w:line="240" w:lineRule="auto"/>
        <w:ind w:left="720"/>
        <w:rPr>
          <w:del w:id="37" w:author="Leticia Andrade" w:date="2025-10-28T17:17:00Z" w16du:dateUtc="2025-10-28T17:17:00Z"/>
          <w:rFonts w:ascii="Times New Roman" w:eastAsia="Times New Roman" w:hAnsi="Times New Roman" w:cs="Times New Roman"/>
          <w:color w:val="FF0000"/>
          <w:sz w:val="24"/>
          <w:szCs w:val="24"/>
          <w:u w:color="FF0000"/>
        </w:rPr>
      </w:pPr>
    </w:p>
    <w:p w14:paraId="4A952AAC" w14:textId="10C077BB" w:rsidR="0077271E" w:rsidDel="00963BDB" w:rsidRDefault="00000000">
      <w:pPr>
        <w:pStyle w:val="Corpo"/>
        <w:spacing w:line="240" w:lineRule="auto"/>
        <w:ind w:left="720"/>
        <w:rPr>
          <w:del w:id="38" w:author="Leticia Andrade" w:date="2025-10-28T17:17:00Z" w16du:dateUtc="2025-10-28T17:17:00Z"/>
          <w:rFonts w:ascii="Times New Roman" w:eastAsia="Times New Roman" w:hAnsi="Times New Roman" w:cs="Times New Roman"/>
          <w:color w:val="FF0000"/>
          <w:sz w:val="24"/>
          <w:szCs w:val="24"/>
          <w:u w:color="FF0000"/>
        </w:rPr>
      </w:pPr>
      <w:del w:id="39" w:author="Leticia Andrade" w:date="2025-10-28T17:17:00Z" w16du:dateUtc="2025-10-28T17:17:00Z">
        <w:r w:rsidDel="00963BDB">
          <w:rPr>
            <w:rFonts w:ascii="Aptos" w:eastAsia="Aptos" w:hAnsi="Aptos" w:cs="Aptos"/>
            <w:b/>
            <w:bCs/>
            <w:color w:val="FF0000"/>
            <w:sz w:val="24"/>
            <w:szCs w:val="24"/>
            <w:u w:color="FF0000"/>
            <w:lang w:val="en-US"/>
          </w:rPr>
          <w:delText>If you utilized AI</w:delText>
        </w:r>
        <w:r w:rsidDel="00963BDB">
          <w:rPr>
            <w:rFonts w:ascii="Aptos" w:eastAsia="Aptos" w:hAnsi="Aptos" w:cs="Aptos"/>
            <w:color w:val="FF0000"/>
            <w:sz w:val="24"/>
            <w:szCs w:val="24"/>
            <w:u w:color="FF0000"/>
            <w:lang w:val="en-US"/>
          </w:rPr>
          <w:delText>: select the first statement. Provide details about the AI tool used and its application. Delete the second statement.</w:delText>
        </w:r>
      </w:del>
    </w:p>
    <w:p w14:paraId="5792F787" w14:textId="0EE59455" w:rsidR="0077271E" w:rsidDel="00963BDB" w:rsidRDefault="00000000">
      <w:pPr>
        <w:pStyle w:val="Corpo"/>
        <w:spacing w:line="240" w:lineRule="auto"/>
        <w:ind w:left="720"/>
        <w:rPr>
          <w:del w:id="40" w:author="Leticia Andrade" w:date="2025-10-28T17:17:00Z" w16du:dateUtc="2025-10-28T17:17:00Z"/>
          <w:rFonts w:ascii="Times New Roman" w:eastAsia="Times New Roman" w:hAnsi="Times New Roman" w:cs="Times New Roman"/>
          <w:color w:val="FF0000"/>
          <w:sz w:val="24"/>
          <w:szCs w:val="24"/>
          <w:u w:color="FF0000"/>
        </w:rPr>
      </w:pPr>
      <w:del w:id="41" w:author="Leticia Andrade" w:date="2025-10-28T17:17:00Z" w16du:dateUtc="2025-10-28T17:17:00Z">
        <w:r w:rsidDel="00963BDB">
          <w:rPr>
            <w:rFonts w:ascii="Aptos" w:eastAsia="Aptos" w:hAnsi="Aptos" w:cs="Aptos"/>
            <w:color w:val="FF0000"/>
            <w:sz w:val="24"/>
            <w:szCs w:val="24"/>
            <w:u w:color="FF0000"/>
            <w:lang w:val="en-US"/>
          </w:rPr>
          <w:delText>Example: "I acknowledge the use of Grammarly for improving spelling and grammar."</w:delText>
        </w:r>
      </w:del>
    </w:p>
    <w:p w14:paraId="3C2ED73A" w14:textId="595777E1" w:rsidR="0077271E" w:rsidDel="00963BDB" w:rsidRDefault="00000000">
      <w:pPr>
        <w:pStyle w:val="Corpo"/>
        <w:spacing w:line="240" w:lineRule="auto"/>
        <w:ind w:left="720"/>
        <w:rPr>
          <w:del w:id="42" w:author="Leticia Andrade" w:date="2025-10-28T17:17:00Z" w16du:dateUtc="2025-10-28T17:17:00Z"/>
          <w:rFonts w:ascii="Times New Roman" w:eastAsia="Times New Roman" w:hAnsi="Times New Roman" w:cs="Times New Roman"/>
          <w:color w:val="FF0000"/>
          <w:sz w:val="24"/>
          <w:szCs w:val="24"/>
          <w:u w:color="FF0000"/>
        </w:rPr>
      </w:pPr>
      <w:del w:id="43" w:author="Leticia Andrade" w:date="2025-10-28T17:17:00Z" w16du:dateUtc="2025-10-28T17:17:00Z">
        <w:r w:rsidDel="00963BDB">
          <w:rPr>
            <w:rFonts w:ascii="Aptos" w:eastAsia="Aptos" w:hAnsi="Aptos" w:cs="Aptos"/>
            <w:color w:val="FF0000"/>
            <w:sz w:val="24"/>
            <w:szCs w:val="24"/>
            <w:u w:color="FF0000"/>
            <w:lang w:val="en-US"/>
          </w:rPr>
          <w:delText>OR: "I acknowledge the use of ChatGPT for structuring the assignment."</w:delText>
        </w:r>
      </w:del>
    </w:p>
    <w:p w14:paraId="6C039619" w14:textId="6A25ECE1" w:rsidR="0077271E" w:rsidDel="00963BDB" w:rsidRDefault="00000000">
      <w:pPr>
        <w:pStyle w:val="Corpo"/>
        <w:spacing w:line="240" w:lineRule="auto"/>
        <w:ind w:left="720"/>
        <w:rPr>
          <w:del w:id="44" w:author="Leticia Andrade" w:date="2025-10-28T17:17:00Z" w16du:dateUtc="2025-10-28T17:17:00Z"/>
          <w:rFonts w:ascii="Times New Roman" w:eastAsia="Times New Roman" w:hAnsi="Times New Roman" w:cs="Times New Roman"/>
          <w:color w:val="FF0000"/>
          <w:sz w:val="24"/>
          <w:szCs w:val="24"/>
          <w:u w:color="FF0000"/>
        </w:rPr>
      </w:pPr>
      <w:del w:id="45" w:author="Leticia Andrade" w:date="2025-10-28T17:17:00Z" w16du:dateUtc="2025-10-28T17:17:00Z">
        <w:r w:rsidDel="00963BDB">
          <w:rPr>
            <w:rFonts w:ascii="Aptos" w:eastAsia="Aptos" w:hAnsi="Aptos" w:cs="Aptos"/>
            <w:color w:val="FF0000"/>
            <w:sz w:val="24"/>
            <w:szCs w:val="24"/>
            <w:u w:color="FF0000"/>
            <w:lang w:val="en-US"/>
          </w:rPr>
          <w:delText>Additionally, if you have used AI-generated content to inform a particular section of an assignment, you should cite its use as though you are referencing any other resource such as a journal article or book. You should then provide an appendix that shows the prompt you used, and text generated by the AI tool as evidence.</w:delText>
        </w:r>
      </w:del>
    </w:p>
    <w:p w14:paraId="60A2289A" w14:textId="2E022057" w:rsidR="0077271E" w:rsidDel="00963BDB" w:rsidRDefault="00000000">
      <w:pPr>
        <w:pStyle w:val="Corpo"/>
        <w:spacing w:line="240" w:lineRule="auto"/>
        <w:ind w:left="720"/>
        <w:rPr>
          <w:del w:id="46" w:author="Leticia Andrade" w:date="2025-10-28T17:17:00Z" w16du:dateUtc="2025-10-28T17:17:00Z"/>
          <w:rFonts w:ascii="Times New Roman" w:eastAsia="Times New Roman" w:hAnsi="Times New Roman" w:cs="Times New Roman"/>
          <w:color w:val="FF0000"/>
          <w:sz w:val="24"/>
          <w:szCs w:val="24"/>
          <w:u w:color="FF0000"/>
        </w:rPr>
      </w:pPr>
      <w:del w:id="47" w:author="Leticia Andrade" w:date="2025-10-28T17:17:00Z" w16du:dateUtc="2025-10-28T17:17:00Z">
        <w:r w:rsidDel="00963BDB">
          <w:rPr>
            <w:rFonts w:ascii="Aptos" w:eastAsia="Aptos" w:hAnsi="Aptos" w:cs="Aptos"/>
            <w:color w:val="FF0000"/>
            <w:sz w:val="24"/>
            <w:szCs w:val="24"/>
            <w:u w:color="FF0000"/>
            <w:lang w:val="en-US"/>
          </w:rPr>
          <w:delText>Information on how to reference AI tools is available in the Harvard Referencing Handbook, which can be downloaded at:</w:delText>
        </w:r>
        <w:r w:rsidDel="00963BDB">
          <w:rPr>
            <w:color w:val="FF0000"/>
            <w:u w:color="FF0000"/>
          </w:rPr>
          <w:delText xml:space="preserve"> </w:delText>
        </w:r>
        <w:r w:rsidDel="00963BDB">
          <w:rPr>
            <w:rFonts w:ascii="Aptos" w:eastAsia="Aptos" w:hAnsi="Aptos" w:cs="Aptos"/>
            <w:color w:val="FF0000"/>
            <w:sz w:val="24"/>
            <w:szCs w:val="24"/>
            <w:u w:color="FF0000"/>
            <w:lang w:val="en-US"/>
          </w:rPr>
          <w:delText>https://library.cct.ie/referencing/harvard</w:delText>
        </w:r>
      </w:del>
    </w:p>
    <w:p w14:paraId="47FC8EF6" w14:textId="229F7A4E" w:rsidR="0077271E" w:rsidDel="00963BDB" w:rsidRDefault="0077271E">
      <w:pPr>
        <w:pStyle w:val="Corpo"/>
        <w:spacing w:after="0" w:line="240" w:lineRule="auto"/>
        <w:ind w:left="720"/>
        <w:rPr>
          <w:del w:id="48" w:author="Leticia Andrade" w:date="2025-10-28T17:17:00Z" w16du:dateUtc="2025-10-28T17:17:00Z"/>
          <w:rFonts w:ascii="Times New Roman" w:eastAsia="Times New Roman" w:hAnsi="Times New Roman" w:cs="Times New Roman"/>
          <w:color w:val="FF0000"/>
          <w:sz w:val="24"/>
          <w:szCs w:val="24"/>
          <w:u w:color="FF0000"/>
        </w:rPr>
      </w:pPr>
    </w:p>
    <w:p w14:paraId="3F05463D" w14:textId="3E93A417" w:rsidR="0077271E" w:rsidDel="00963BDB" w:rsidRDefault="00000000">
      <w:pPr>
        <w:pStyle w:val="Corpo"/>
        <w:spacing w:line="240" w:lineRule="auto"/>
        <w:ind w:left="720"/>
        <w:rPr>
          <w:del w:id="49" w:author="Leticia Andrade" w:date="2025-10-28T17:17:00Z" w16du:dateUtc="2025-10-28T17:17:00Z"/>
          <w:rFonts w:ascii="Aptos" w:eastAsia="Aptos" w:hAnsi="Aptos" w:cs="Aptos"/>
          <w:color w:val="FF0000"/>
          <w:sz w:val="24"/>
          <w:szCs w:val="24"/>
          <w:u w:color="FF0000"/>
        </w:rPr>
      </w:pPr>
      <w:del w:id="50" w:author="Leticia Andrade" w:date="2025-10-28T17:17:00Z" w16du:dateUtc="2025-10-28T17:17:00Z">
        <w:r w:rsidDel="00963BDB">
          <w:rPr>
            <w:rFonts w:ascii="Aptos" w:eastAsia="Aptos" w:hAnsi="Aptos" w:cs="Aptos"/>
            <w:b/>
            <w:bCs/>
            <w:color w:val="FF0000"/>
            <w:sz w:val="24"/>
            <w:szCs w:val="24"/>
            <w:u w:color="FF0000"/>
            <w:lang w:val="en-US"/>
          </w:rPr>
          <w:delText>If you did not use AI tools</w:delText>
        </w:r>
        <w:r w:rsidDel="00963BDB">
          <w:rPr>
            <w:rFonts w:ascii="Aptos" w:eastAsia="Aptos" w:hAnsi="Aptos" w:cs="Aptos"/>
            <w:color w:val="FF0000"/>
            <w:sz w:val="24"/>
            <w:szCs w:val="24"/>
            <w:u w:color="FF0000"/>
            <w:lang w:val="en-US"/>
          </w:rPr>
          <w:delText>: delete the first statement and keep the second one.</w:delText>
        </w:r>
      </w:del>
    </w:p>
    <w:p w14:paraId="486467F4" w14:textId="410AD9C0" w:rsidR="0077271E" w:rsidDel="00963BDB" w:rsidRDefault="0077271E">
      <w:pPr>
        <w:pStyle w:val="Corpo"/>
        <w:spacing w:line="240" w:lineRule="auto"/>
        <w:rPr>
          <w:del w:id="51" w:author="Leticia Andrade" w:date="2025-10-28T17:17:00Z" w16du:dateUtc="2025-10-28T17:17:00Z"/>
          <w:rFonts w:ascii="Aptos" w:eastAsia="Aptos" w:hAnsi="Aptos" w:cs="Aptos"/>
          <w:color w:val="FF0000"/>
          <w:sz w:val="24"/>
          <w:szCs w:val="24"/>
          <w:u w:color="FF0000"/>
        </w:rPr>
      </w:pPr>
    </w:p>
    <w:p w14:paraId="1C8ABFC0" w14:textId="77777777" w:rsidR="0077271E" w:rsidRDefault="0077271E">
      <w:pPr>
        <w:pStyle w:val="Corpo"/>
      </w:pPr>
    </w:p>
    <w:p w14:paraId="79E4D9D0" w14:textId="77777777" w:rsidR="00273865" w:rsidRDefault="00273865" w:rsidP="00273865">
      <w:pPr>
        <w:pStyle w:val="Ttulo1"/>
        <w:rPr>
          <w:u w:color="000000"/>
        </w:rPr>
      </w:pPr>
    </w:p>
    <w:p w14:paraId="18757136" w14:textId="77777777" w:rsidR="00273865" w:rsidRDefault="00273865" w:rsidP="00273865">
      <w:pPr>
        <w:pStyle w:val="Ttulo1"/>
        <w:rPr>
          <w:u w:color="000000"/>
        </w:rPr>
      </w:pPr>
    </w:p>
    <w:p w14:paraId="419928EA" w14:textId="77777777" w:rsidR="00273865" w:rsidRDefault="00273865" w:rsidP="00273865">
      <w:pPr>
        <w:pStyle w:val="Ttulo1"/>
        <w:rPr>
          <w:u w:color="000000"/>
        </w:rPr>
      </w:pPr>
    </w:p>
    <w:p w14:paraId="031CCBE3" w14:textId="77777777" w:rsidR="00273865" w:rsidRDefault="00273865" w:rsidP="00273865">
      <w:pPr>
        <w:pStyle w:val="Ttulo1"/>
        <w:rPr>
          <w:u w:color="000000"/>
        </w:rPr>
      </w:pPr>
    </w:p>
    <w:p w14:paraId="15577000" w14:textId="77777777" w:rsidR="00273865" w:rsidRDefault="00273865" w:rsidP="00273865">
      <w:pPr>
        <w:pStyle w:val="Ttulo1"/>
        <w:rPr>
          <w:u w:color="000000"/>
        </w:rPr>
      </w:pPr>
    </w:p>
    <w:p w14:paraId="35F5C84E" w14:textId="77777777" w:rsidR="00273865" w:rsidRDefault="00273865" w:rsidP="00273865"/>
    <w:p w14:paraId="1E7E23AA" w14:textId="77777777" w:rsidR="00273865" w:rsidRDefault="00273865" w:rsidP="00273865"/>
    <w:p w14:paraId="53D57D30" w14:textId="77777777" w:rsidR="00273865" w:rsidRDefault="00273865" w:rsidP="00273865"/>
    <w:p w14:paraId="1F034CCB" w14:textId="77777777" w:rsidR="00273865" w:rsidRDefault="00273865" w:rsidP="00273865"/>
    <w:p w14:paraId="5FB2ACDB" w14:textId="77777777" w:rsidR="00273865" w:rsidRDefault="00273865" w:rsidP="00273865"/>
    <w:p w14:paraId="26035B91" w14:textId="77777777" w:rsidR="00273865" w:rsidRDefault="00273865" w:rsidP="00273865"/>
    <w:p w14:paraId="504BD2B2" w14:textId="77777777" w:rsidR="00273865" w:rsidRDefault="00273865" w:rsidP="00273865"/>
    <w:p w14:paraId="084289F0" w14:textId="77777777" w:rsidR="00273865" w:rsidRDefault="00273865" w:rsidP="00273865"/>
    <w:p w14:paraId="080817B5" w14:textId="77777777" w:rsidR="00273865" w:rsidRDefault="00273865" w:rsidP="00273865"/>
    <w:p w14:paraId="54848477" w14:textId="77777777" w:rsidR="00273865" w:rsidRPr="00273865" w:rsidRDefault="00273865" w:rsidP="00273865"/>
    <w:p w14:paraId="326DEE71" w14:textId="77777777" w:rsidR="00273865" w:rsidRDefault="00273865" w:rsidP="00273865">
      <w:pPr>
        <w:pStyle w:val="Ttulo1"/>
        <w:rPr>
          <w:u w:color="000000"/>
        </w:rPr>
      </w:pPr>
    </w:p>
    <w:p w14:paraId="34B936DD" w14:textId="77777777" w:rsidR="00273865" w:rsidRDefault="00273865" w:rsidP="00273865">
      <w:pPr>
        <w:pStyle w:val="Ttulo1"/>
        <w:rPr>
          <w:u w:color="000000"/>
        </w:rPr>
      </w:pPr>
    </w:p>
    <w:p w14:paraId="33EE68FE" w14:textId="77777777" w:rsidR="00273865" w:rsidRDefault="00273865" w:rsidP="00273865"/>
    <w:p w14:paraId="67D4674A" w14:textId="77777777" w:rsidR="00273865" w:rsidRDefault="00273865" w:rsidP="00273865"/>
    <w:p w14:paraId="31B49E13" w14:textId="77777777" w:rsidR="00273865" w:rsidRDefault="00273865" w:rsidP="00273865"/>
    <w:p w14:paraId="0520E9D0" w14:textId="77777777" w:rsidR="00273865" w:rsidRDefault="00273865" w:rsidP="00273865"/>
    <w:p w14:paraId="265ECC08" w14:textId="77777777" w:rsidR="00273865" w:rsidRDefault="00273865" w:rsidP="00273865"/>
    <w:p w14:paraId="53A35540" w14:textId="77777777" w:rsidR="00273865" w:rsidRDefault="00273865" w:rsidP="00273865"/>
    <w:p w14:paraId="5A559360" w14:textId="769833F6" w:rsidR="00931D6C" w:rsidRPr="005C1C70" w:rsidRDefault="00931D6C" w:rsidP="00931D6C">
      <w:pPr>
        <w:pStyle w:val="Ttulo1"/>
        <w:rPr>
          <w:bCs/>
        </w:rPr>
      </w:pPr>
      <w:r w:rsidRPr="005C1C70">
        <w:rPr>
          <w:bCs/>
        </w:rPr>
        <w:t>Assignment Title:</w:t>
      </w:r>
      <w:r w:rsidR="005C1C70" w:rsidRPr="005C1C70">
        <w:rPr>
          <w:bCs/>
        </w:rPr>
        <w:t xml:space="preserve"> </w:t>
      </w:r>
      <w:r w:rsidRPr="005C1C70">
        <w:rPr>
          <w:bCs/>
        </w:rPr>
        <w:t>CA 1 – Capstone Project Proposal</w:t>
      </w:r>
    </w:p>
    <w:p w14:paraId="7C665F10" w14:textId="1ADD46C2" w:rsidR="00FD3FD4" w:rsidRDefault="00931D6C" w:rsidP="00931D6C">
      <w:pPr>
        <w:pStyle w:val="Ttulo1"/>
        <w:rPr>
          <w:u w:color="000000"/>
        </w:rPr>
      </w:pPr>
      <w:r w:rsidRPr="005C1C70">
        <w:rPr>
          <w:bCs/>
        </w:rPr>
        <w:t xml:space="preserve">Project </w:t>
      </w:r>
      <w:r w:rsidRPr="005C1C70">
        <w:rPr>
          <w:bCs/>
        </w:rPr>
        <w:t>Title:</w:t>
      </w:r>
      <w:r>
        <w:rPr>
          <w:b/>
        </w:rPr>
        <w:t xml:space="preserve"> </w:t>
      </w:r>
      <w:r w:rsidR="00FD3FD4" w:rsidRPr="00FD3FD4">
        <w:rPr>
          <w:u w:color="000000"/>
        </w:rPr>
        <w:t>Predicting Customer Purchase Intentions</w:t>
      </w:r>
    </w:p>
    <w:p w14:paraId="4282CBB8" w14:textId="77777777" w:rsidR="00FD3FD4" w:rsidRPr="00FD3FD4" w:rsidRDefault="00FD3FD4" w:rsidP="00FD3FD4"/>
    <w:p w14:paraId="4CCCC691" w14:textId="71B308D2" w:rsidR="00273865" w:rsidRDefault="00064194" w:rsidP="00273865">
      <w:pPr>
        <w:pStyle w:val="Ttulo1"/>
        <w:rPr>
          <w:u w:color="000000"/>
          <w:lang w:val="pt-IE"/>
        </w:rPr>
      </w:pPr>
      <w:r w:rsidRPr="00064194">
        <w:rPr>
          <w:u w:color="000000"/>
        </w:rPr>
        <w:t>Introduction</w:t>
      </w:r>
      <w:r w:rsidRPr="00064194">
        <w:rPr>
          <w:u w:color="000000"/>
          <w:lang w:val="pt-IE"/>
        </w:rPr>
        <w:t> </w:t>
      </w:r>
    </w:p>
    <w:p w14:paraId="532C3EE8" w14:textId="77777777" w:rsidR="00273865" w:rsidRPr="00273865" w:rsidRDefault="00273865" w:rsidP="00273865">
      <w:pPr>
        <w:rPr>
          <w:lang w:val="pt-IE"/>
        </w:rPr>
      </w:pPr>
    </w:p>
    <w:p w14:paraId="55AF322A" w14:textId="77777777" w:rsidR="00226318" w:rsidRPr="00226318" w:rsidRDefault="00226318" w:rsidP="00226318">
      <w:pPr>
        <w:pStyle w:val="Corpo"/>
        <w:rPr>
          <w:lang w:val="en-US"/>
        </w:rPr>
      </w:pPr>
      <w:r w:rsidRPr="00226318">
        <w:rPr>
          <w:lang w:val="en-US"/>
        </w:rPr>
        <w:t>No digital marketplace, e-commerce is essential for business success. Online sales are necessary to reach customers, strengthen brand presence, and drive growth. Consumer behavior has evolved: buyers are more demanding and expect personalized experiences.</w:t>
      </w:r>
    </w:p>
    <w:p w14:paraId="3D246B45" w14:textId="77777777" w:rsidR="00226318" w:rsidRPr="00226318" w:rsidRDefault="00226318" w:rsidP="00226318">
      <w:pPr>
        <w:pStyle w:val="Corpo"/>
        <w:rPr>
          <w:lang w:val="en-US"/>
        </w:rPr>
      </w:pPr>
      <w:r w:rsidRPr="00226318">
        <w:rPr>
          <w:lang w:val="en-US"/>
        </w:rPr>
        <w:t>Every online interaction, from page views to session duration, generates behavioral data. Many companies fail to use this data effectively to predict purchase intentions, resulting in missed opportunities.</w:t>
      </w:r>
    </w:p>
    <w:p w14:paraId="235672FF" w14:textId="39341321" w:rsidR="00064194" w:rsidRPr="00064194" w:rsidRDefault="00226318" w:rsidP="00226318">
      <w:pPr>
        <w:pStyle w:val="Corpo"/>
      </w:pPr>
      <w:r w:rsidRPr="00226318">
        <w:rPr>
          <w:lang w:val="en-US"/>
        </w:rPr>
        <w:t>This project applies data analysis and machine learning to estimate the likelihood of a purchase based on browsing behavior. The dataset, from the UCI Machine Learning Repository, includes over 12,000 sessions with features such as page views, bounce rates, and visitor types. Using CRISP-DM, the study analyzes these data to uncover behavioral patterns for data-driven marketing (</w:t>
      </w:r>
      <w:proofErr w:type="spellStart"/>
      <w:r w:rsidRPr="00226318">
        <w:rPr>
          <w:lang w:val="en-US"/>
        </w:rPr>
        <w:t>Erliana</w:t>
      </w:r>
      <w:proofErr w:type="spellEnd"/>
      <w:r w:rsidRPr="00226318">
        <w:rPr>
          <w:lang w:val="en-US"/>
        </w:rPr>
        <w:t xml:space="preserve">, 2025; </w:t>
      </w:r>
      <w:proofErr w:type="spellStart"/>
      <w:r w:rsidRPr="00226318">
        <w:rPr>
          <w:lang w:val="en-US"/>
        </w:rPr>
        <w:t>Alizamir</w:t>
      </w:r>
      <w:proofErr w:type="spellEnd"/>
      <w:r w:rsidRPr="00226318">
        <w:rPr>
          <w:lang w:val="en-US"/>
        </w:rPr>
        <w:t xml:space="preserve"> et al., 2022).</w:t>
      </w:r>
    </w:p>
    <w:p w14:paraId="67E991BD" w14:textId="2DB9C727" w:rsidR="00064194" w:rsidRDefault="00064194" w:rsidP="00273865">
      <w:pPr>
        <w:pStyle w:val="Ttulo1"/>
        <w:rPr>
          <w:u w:color="000000"/>
          <w:lang w:val="pt-IE"/>
        </w:rPr>
      </w:pPr>
      <w:r w:rsidRPr="00064194">
        <w:rPr>
          <w:u w:color="000000"/>
        </w:rPr>
        <w:t>Business understanding</w:t>
      </w:r>
      <w:r w:rsidRPr="00064194">
        <w:rPr>
          <w:u w:color="000000"/>
          <w:lang w:val="pt-IE"/>
        </w:rPr>
        <w:t> </w:t>
      </w:r>
    </w:p>
    <w:p w14:paraId="17FD86C9" w14:textId="77777777" w:rsidR="00273865" w:rsidRPr="00273865" w:rsidRDefault="00273865" w:rsidP="00273865">
      <w:pPr>
        <w:rPr>
          <w:lang w:val="pt-IE"/>
        </w:rPr>
      </w:pPr>
    </w:p>
    <w:p w14:paraId="38D8E5FF" w14:textId="299A4210" w:rsidR="00226318" w:rsidRPr="00226318" w:rsidRDefault="00226318" w:rsidP="00226318">
      <w:pPr>
        <w:pStyle w:val="Corpo"/>
        <w:rPr>
          <w:lang w:val="en-US"/>
        </w:rPr>
      </w:pPr>
      <w:r>
        <w:t>I</w:t>
      </w:r>
      <w:r w:rsidRPr="00226318">
        <w:rPr>
          <w:lang w:val="en-US"/>
        </w:rPr>
        <w:t>n e-commerce, companies generate large volumes of user interaction data such as page views, session duration, and visitor type. Properly analyzed, this information reveals patterns indicating purchase intentions. Understanding and predicting customer behavior is crucial to improving marketing efficiency and user experience.</w:t>
      </w:r>
    </w:p>
    <w:p w14:paraId="73FC47EB" w14:textId="77777777" w:rsidR="00226318" w:rsidRPr="00226318" w:rsidRDefault="00226318" w:rsidP="00226318">
      <w:pPr>
        <w:pStyle w:val="Corpo"/>
        <w:rPr>
          <w:lang w:val="en-US"/>
        </w:rPr>
      </w:pPr>
      <w:r w:rsidRPr="00226318">
        <w:rPr>
          <w:lang w:val="en-US"/>
        </w:rPr>
        <w:t>However, many organizations underuse this data, missing opportunities to anticipate customer actions and optimize marketing. This project applies data analysis and machine learning to identify behavioral patterns that influence purchase decisions, supporting data-driven marketing.</w:t>
      </w:r>
    </w:p>
    <w:p w14:paraId="382EF54E" w14:textId="1DE53229" w:rsidR="005C1C70" w:rsidRDefault="00226318" w:rsidP="00064194">
      <w:pPr>
        <w:pStyle w:val="Corpo"/>
      </w:pPr>
      <w:r w:rsidRPr="00226318">
        <w:rPr>
          <w:lang w:val="en-US"/>
        </w:rPr>
        <w:t xml:space="preserve">The findings aim to provide insights that enable companies to design more personalized and effective strategies (Sakar &amp; </w:t>
      </w:r>
      <w:proofErr w:type="spellStart"/>
      <w:r w:rsidRPr="00226318">
        <w:rPr>
          <w:lang w:val="en-US"/>
        </w:rPr>
        <w:t>Kastro</w:t>
      </w:r>
      <w:proofErr w:type="spellEnd"/>
      <w:r w:rsidRPr="00226318">
        <w:rPr>
          <w:lang w:val="en-US"/>
        </w:rPr>
        <w:t xml:space="preserve">, 2018; </w:t>
      </w:r>
      <w:proofErr w:type="spellStart"/>
      <w:r w:rsidRPr="00226318">
        <w:rPr>
          <w:lang w:val="en-US"/>
        </w:rPr>
        <w:t>Alizamir</w:t>
      </w:r>
      <w:proofErr w:type="spellEnd"/>
      <w:r w:rsidRPr="00226318">
        <w:rPr>
          <w:lang w:val="en-US"/>
        </w:rPr>
        <w:t xml:space="preserve"> et al., 2022).</w:t>
      </w:r>
    </w:p>
    <w:p w14:paraId="6B436610" w14:textId="77777777" w:rsidR="005C1C70" w:rsidRPr="00064194" w:rsidRDefault="005C1C70" w:rsidP="00064194">
      <w:pPr>
        <w:pStyle w:val="Corpo"/>
      </w:pPr>
    </w:p>
    <w:p w14:paraId="5B308CC5" w14:textId="77777777" w:rsidR="00977224" w:rsidRDefault="00064194" w:rsidP="00977224">
      <w:pPr>
        <w:pStyle w:val="Ttulo1"/>
      </w:pPr>
      <w:r w:rsidRPr="00064194">
        <w:rPr>
          <w:rFonts w:ascii="Calibri" w:hAnsi="Calibri" w:cs="Arial Unicode MS"/>
          <w:color w:val="000000"/>
          <w:sz w:val="22"/>
          <w:szCs w:val="22"/>
          <w:u w:color="000000"/>
          <w:lang w:val="pt-IE" w:eastAsia="pt-BR"/>
          <w14:textOutline w14:w="0" w14:cap="flat" w14:cmpd="sng" w14:algn="ctr">
            <w14:noFill/>
            <w14:prstDash w14:val="solid"/>
            <w14:bevel/>
          </w14:textOutline>
        </w:rPr>
        <w:t> </w:t>
      </w:r>
      <w:r w:rsidR="00977224">
        <w:t>Problem Definition</w:t>
      </w:r>
    </w:p>
    <w:p w14:paraId="64190365" w14:textId="77777777" w:rsidR="00977224" w:rsidRPr="00977224" w:rsidRDefault="00977224" w:rsidP="00977224"/>
    <w:p w14:paraId="0D1AB810" w14:textId="2388571F" w:rsidR="00E64D59" w:rsidRDefault="002149EE" w:rsidP="00977224">
      <w:pPr>
        <w:pStyle w:val="Corpo"/>
      </w:pPr>
      <w:r w:rsidRPr="002149EE">
        <w:t>E-commerce businesses collect extensive behavioral data but often struggle to extract insights that enhance marketing effectiveness or predict customer decisions. The key problem is the insufficient conversion of these data into reliable indicators of purchase intention, leading to missed sales and suboptimal marketing investments. Addressing this gap with advanced analytics and machine learning can improve customer experience, targeting, and sales performance.</w:t>
      </w:r>
    </w:p>
    <w:p w14:paraId="49DAD377" w14:textId="77777777" w:rsidR="005C1C70" w:rsidRPr="00064194" w:rsidRDefault="005C1C70" w:rsidP="00977224">
      <w:pPr>
        <w:pStyle w:val="Corpo"/>
      </w:pPr>
    </w:p>
    <w:p w14:paraId="6D50DB92" w14:textId="6E9CCD22" w:rsidR="002149EE" w:rsidRPr="002149EE" w:rsidRDefault="00064194" w:rsidP="002149EE">
      <w:pPr>
        <w:pStyle w:val="Ttulo1"/>
        <w:rPr>
          <w:u w:color="000000"/>
          <w:lang w:val="pt-IE"/>
        </w:rPr>
      </w:pPr>
      <w:r w:rsidRPr="00064194">
        <w:rPr>
          <w:u w:color="000000"/>
        </w:rPr>
        <w:lastRenderedPageBreak/>
        <w:t>Objectives</w:t>
      </w:r>
      <w:r w:rsidRPr="00064194">
        <w:rPr>
          <w:u w:color="000000"/>
          <w:lang w:val="pt-IE"/>
        </w:rPr>
        <w:t> </w:t>
      </w:r>
    </w:p>
    <w:p w14:paraId="0AEEDEC4" w14:textId="65DFBCFF" w:rsidR="002149EE" w:rsidRPr="002149EE" w:rsidRDefault="002149EE" w:rsidP="002149EE">
      <w:pPr>
        <w:pStyle w:val="Ttulo1"/>
        <w:rPr>
          <w:rFonts w:ascii="Calibri" w:eastAsia="Arial Unicode MS" w:hAnsi="Calibri" w:cs="Arial Unicode MS"/>
          <w:color w:val="000000"/>
          <w:sz w:val="22"/>
          <w:szCs w:val="22"/>
          <w:u w:color="000000"/>
          <w:lang w:eastAsia="pt-BR"/>
          <w14:textOutline w14:w="0" w14:cap="flat" w14:cmpd="sng" w14:algn="ctr">
            <w14:noFill/>
            <w14:prstDash w14:val="solid"/>
            <w14:bevel/>
          </w14:textOutline>
        </w:rPr>
      </w:pPr>
      <w:r w:rsidRPr="002149EE">
        <w:rPr>
          <w:rFonts w:ascii="Calibri" w:eastAsia="Arial Unicode MS" w:hAnsi="Calibri" w:cs="Arial Unicode MS"/>
          <w:color w:val="000000"/>
          <w:sz w:val="22"/>
          <w:szCs w:val="22"/>
          <w:u w:color="000000"/>
          <w:lang w:eastAsia="pt-BR"/>
          <w14:textOutline w14:w="0" w14:cap="flat" w14:cmpd="sng" w14:algn="ctr">
            <w14:noFill/>
            <w14:prstDash w14:val="solid"/>
            <w14:bevel/>
          </w14:textOutline>
        </w:rPr>
        <w:t>The main goal is to analyze e-commerce user behavior data and identify the factors that most influence purchase intentions, providing a basis for business-driven strategies. Specifically, the objectives are:</w:t>
      </w:r>
    </w:p>
    <w:p w14:paraId="497F5D87" w14:textId="53627008" w:rsidR="002149EE" w:rsidRPr="002149EE" w:rsidRDefault="002149EE" w:rsidP="002149EE">
      <w:pPr>
        <w:pStyle w:val="Ttulo1"/>
        <w:numPr>
          <w:ilvl w:val="0"/>
          <w:numId w:val="41"/>
        </w:numPr>
        <w:rPr>
          <w:rFonts w:ascii="Calibri" w:eastAsia="Arial Unicode MS" w:hAnsi="Calibri" w:cs="Arial Unicode MS"/>
          <w:color w:val="000000"/>
          <w:sz w:val="22"/>
          <w:szCs w:val="22"/>
          <w:u w:color="000000"/>
          <w:lang w:eastAsia="pt-BR"/>
          <w14:textOutline w14:w="0" w14:cap="flat" w14:cmpd="sng" w14:algn="ctr">
            <w14:noFill/>
            <w14:prstDash w14:val="solid"/>
            <w14:bevel/>
          </w14:textOutline>
        </w:rPr>
      </w:pPr>
      <w:r w:rsidRPr="002149EE">
        <w:rPr>
          <w:rFonts w:ascii="Calibri" w:eastAsia="Arial Unicode MS" w:hAnsi="Calibri" w:cs="Arial Unicode MS"/>
          <w:color w:val="000000"/>
          <w:sz w:val="22"/>
          <w:szCs w:val="22"/>
          <w:u w:color="000000"/>
          <w:lang w:eastAsia="pt-BR"/>
          <w14:textOutline w14:w="0" w14:cap="flat" w14:cmpd="sng" w14:algn="ctr">
            <w14:noFill/>
            <w14:prstDash w14:val="solid"/>
            <w14:bevel/>
          </w14:textOutline>
        </w:rPr>
        <w:t>Review literature on customer purchase behavior and data-driven analytics in e-commerce for a theoretical foundation.</w:t>
      </w:r>
    </w:p>
    <w:p w14:paraId="01D935FD" w14:textId="0270C43E" w:rsidR="002149EE" w:rsidRPr="002149EE" w:rsidRDefault="002149EE" w:rsidP="002149EE">
      <w:pPr>
        <w:pStyle w:val="Ttulo1"/>
        <w:numPr>
          <w:ilvl w:val="0"/>
          <w:numId w:val="41"/>
        </w:numPr>
        <w:rPr>
          <w:rFonts w:ascii="Calibri" w:eastAsia="Arial Unicode MS" w:hAnsi="Calibri" w:cs="Arial Unicode MS"/>
          <w:color w:val="000000"/>
          <w:sz w:val="22"/>
          <w:szCs w:val="22"/>
          <w:u w:color="000000"/>
          <w:lang w:eastAsia="pt-BR"/>
          <w14:textOutline w14:w="0" w14:cap="flat" w14:cmpd="sng" w14:algn="ctr">
            <w14:noFill/>
            <w14:prstDash w14:val="solid"/>
            <w14:bevel/>
          </w14:textOutline>
        </w:rPr>
      </w:pPr>
      <w:r w:rsidRPr="002149EE">
        <w:rPr>
          <w:rFonts w:ascii="Calibri" w:eastAsia="Arial Unicode MS" w:hAnsi="Calibri" w:cs="Arial Unicode MS"/>
          <w:color w:val="000000"/>
          <w:sz w:val="22"/>
          <w:szCs w:val="22"/>
          <w:u w:color="000000"/>
          <w:lang w:eastAsia="pt-BR"/>
          <w14:textOutline w14:w="0" w14:cap="flat" w14:cmpd="sng" w14:algn="ctr">
            <w14:noFill/>
            <w14:prstDash w14:val="solid"/>
            <w14:bevel/>
          </w14:textOutline>
        </w:rPr>
        <w:t>Prepare and examine data from the UCI repository to ensure analytical relevance and quality.</w:t>
      </w:r>
    </w:p>
    <w:p w14:paraId="5AFF678F" w14:textId="3B253020" w:rsidR="002149EE" w:rsidRPr="002149EE" w:rsidRDefault="002149EE" w:rsidP="002149EE">
      <w:pPr>
        <w:pStyle w:val="Ttulo1"/>
        <w:numPr>
          <w:ilvl w:val="0"/>
          <w:numId w:val="41"/>
        </w:numPr>
        <w:rPr>
          <w:rFonts w:ascii="Calibri" w:eastAsia="Arial Unicode MS" w:hAnsi="Calibri" w:cs="Arial Unicode MS"/>
          <w:color w:val="000000"/>
          <w:sz w:val="22"/>
          <w:szCs w:val="22"/>
          <w:u w:color="000000"/>
          <w:lang w:eastAsia="pt-BR"/>
          <w14:textOutline w14:w="0" w14:cap="flat" w14:cmpd="sng" w14:algn="ctr">
            <w14:noFill/>
            <w14:prstDash w14:val="solid"/>
            <w14:bevel/>
          </w14:textOutline>
        </w:rPr>
      </w:pPr>
      <w:r w:rsidRPr="002149EE">
        <w:rPr>
          <w:rFonts w:ascii="Calibri" w:eastAsia="Arial Unicode MS" w:hAnsi="Calibri" w:cs="Arial Unicode MS"/>
          <w:color w:val="000000"/>
          <w:sz w:val="22"/>
          <w:szCs w:val="22"/>
          <w:u w:color="000000"/>
          <w:lang w:eastAsia="pt-BR"/>
          <w14:textOutline w14:w="0" w14:cap="flat" w14:cmpd="sng" w14:algn="ctr">
            <w14:noFill/>
            <w14:prstDash w14:val="solid"/>
            <w14:bevel/>
          </w14:textOutline>
        </w:rPr>
        <w:t>Conduct exploratory data analysis (EDA) to reveal patterns between variables and purchasing decisions.</w:t>
      </w:r>
    </w:p>
    <w:p w14:paraId="6AD4EF5A" w14:textId="1CB41EE9" w:rsidR="002149EE" w:rsidRPr="002149EE" w:rsidRDefault="002149EE" w:rsidP="002149EE">
      <w:pPr>
        <w:pStyle w:val="Ttulo1"/>
        <w:numPr>
          <w:ilvl w:val="0"/>
          <w:numId w:val="41"/>
        </w:numPr>
        <w:rPr>
          <w:rFonts w:ascii="Calibri" w:eastAsia="Arial Unicode MS" w:hAnsi="Calibri" w:cs="Arial Unicode MS"/>
          <w:color w:val="000000"/>
          <w:sz w:val="22"/>
          <w:szCs w:val="22"/>
          <w:u w:color="000000"/>
          <w:lang w:eastAsia="pt-BR"/>
          <w14:textOutline w14:w="0" w14:cap="flat" w14:cmpd="sng" w14:algn="ctr">
            <w14:noFill/>
            <w14:prstDash w14:val="solid"/>
            <w14:bevel/>
          </w14:textOutline>
        </w:rPr>
      </w:pPr>
      <w:r w:rsidRPr="002149EE">
        <w:rPr>
          <w:rFonts w:ascii="Calibri" w:eastAsia="Arial Unicode MS" w:hAnsi="Calibri" w:cs="Arial Unicode MS"/>
          <w:color w:val="000000"/>
          <w:sz w:val="22"/>
          <w:szCs w:val="22"/>
          <w:u w:color="000000"/>
          <w:lang w:eastAsia="pt-BR"/>
          <w14:textOutline w14:w="0" w14:cap="flat" w14:cmpd="sng" w14:algn="ctr">
            <w14:noFill/>
            <w14:prstDash w14:val="solid"/>
            <w14:bevel/>
          </w14:textOutline>
        </w:rPr>
        <w:t>Present initial findings on behavioral drivers and guide subsequent predictive modeling for marketing strategies.</w:t>
      </w:r>
    </w:p>
    <w:p w14:paraId="191CC91A" w14:textId="05EF48B5" w:rsidR="00E64D59" w:rsidRDefault="002149EE" w:rsidP="002149EE">
      <w:pPr>
        <w:pStyle w:val="Ttulo1"/>
        <w:numPr>
          <w:ilvl w:val="0"/>
          <w:numId w:val="41"/>
        </w:numPr>
        <w:rPr>
          <w:rFonts w:ascii="Calibri" w:eastAsia="Arial Unicode MS" w:hAnsi="Calibri" w:cs="Arial Unicode MS"/>
          <w:color w:val="000000"/>
          <w:sz w:val="22"/>
          <w:szCs w:val="22"/>
          <w:u w:color="000000"/>
          <w:lang w:eastAsia="pt-BR"/>
          <w14:textOutline w14:w="0" w14:cap="flat" w14:cmpd="sng" w14:algn="ctr">
            <w14:noFill/>
            <w14:prstDash w14:val="solid"/>
            <w14:bevel/>
          </w14:textOutline>
        </w:rPr>
      </w:pPr>
      <w:r w:rsidRPr="002149EE">
        <w:rPr>
          <w:rFonts w:ascii="Calibri" w:eastAsia="Arial Unicode MS" w:hAnsi="Calibri" w:cs="Arial Unicode MS"/>
          <w:color w:val="000000"/>
          <w:sz w:val="22"/>
          <w:szCs w:val="22"/>
          <w:u w:color="000000"/>
          <w:lang w:eastAsia="pt-BR"/>
          <w14:textOutline w14:w="0" w14:cap="flat" w14:cmpd="sng" w14:algn="ctr">
            <w14:noFill/>
            <w14:prstDash w14:val="solid"/>
            <w14:bevel/>
          </w14:textOutline>
        </w:rPr>
        <w:t>The central business objective is to support increased e-commerce conversion and marketing efficiency through robust behavioral insights.</w:t>
      </w:r>
    </w:p>
    <w:p w14:paraId="7BC596B3" w14:textId="77777777" w:rsidR="005C1C70" w:rsidRPr="005C1C70" w:rsidRDefault="005C1C70" w:rsidP="005C1C70">
      <w:pPr>
        <w:rPr>
          <w:lang w:val="pt-IE" w:eastAsia="pt-BR"/>
        </w:rPr>
      </w:pPr>
    </w:p>
    <w:p w14:paraId="77A49519" w14:textId="67573F1A" w:rsidR="00064194" w:rsidRDefault="00064194" w:rsidP="00E64D59">
      <w:pPr>
        <w:pStyle w:val="Ttulo1"/>
        <w:rPr>
          <w:u w:color="000000"/>
          <w:lang w:val="pt-IE"/>
        </w:rPr>
      </w:pPr>
      <w:r w:rsidRPr="00064194">
        <w:rPr>
          <w:u w:color="000000"/>
        </w:rPr>
        <w:t>Scope</w:t>
      </w:r>
      <w:r w:rsidRPr="00064194">
        <w:rPr>
          <w:u w:color="000000"/>
          <w:lang w:val="pt-IE"/>
        </w:rPr>
        <w:t> </w:t>
      </w:r>
    </w:p>
    <w:p w14:paraId="4198A512" w14:textId="77777777" w:rsidR="00273865" w:rsidRPr="00273865" w:rsidRDefault="00273865" w:rsidP="00273865">
      <w:pPr>
        <w:rPr>
          <w:lang w:val="pt-IE"/>
        </w:rPr>
      </w:pPr>
    </w:p>
    <w:p w14:paraId="77C3D68E" w14:textId="77777777" w:rsidR="005C1C70" w:rsidRPr="005C1C70" w:rsidRDefault="005C1C70" w:rsidP="005C1C70">
      <w:pPr>
        <w:rPr>
          <w:rFonts w:ascii="Calibri" w:hAnsi="Calibri" w:cs="Arial Unicode MS"/>
          <w:color w:val="000000"/>
          <w:sz w:val="22"/>
          <w:szCs w:val="22"/>
          <w:u w:color="000000"/>
          <w:lang w:eastAsia="pt-BR"/>
          <w14:textOutline w14:w="0" w14:cap="flat" w14:cmpd="sng" w14:algn="ctr">
            <w14:noFill/>
            <w14:prstDash w14:val="solid"/>
            <w14:bevel/>
          </w14:textOutline>
        </w:rPr>
      </w:pPr>
      <w:r w:rsidRPr="005C1C70">
        <w:rPr>
          <w:rFonts w:ascii="Calibri" w:hAnsi="Calibri" w:cs="Arial Unicode MS"/>
          <w:color w:val="000000"/>
          <w:sz w:val="22"/>
          <w:szCs w:val="22"/>
          <w:u w:color="000000"/>
          <w:lang w:eastAsia="pt-BR"/>
          <w14:textOutline w14:w="0" w14:cap="flat" w14:cmpd="sng" w14:algn="ctr">
            <w14:noFill/>
            <w14:prstDash w14:val="solid"/>
            <w14:bevel/>
          </w14:textOutline>
        </w:rPr>
        <w:t>This two-semester project uses the Online Shoppers Purchasing Intention Dataset (over 12,000 sessions, 18 features: page views, bounce rate, visitor type, weekend activity). The first semester is devoted to data understanding and exploration; the second to predictive modeling and business recommendations, all following the CRISP-DM methodology.</w:t>
      </w:r>
    </w:p>
    <w:p w14:paraId="261BB1B0" w14:textId="77777777" w:rsidR="00064194" w:rsidRPr="00064194" w:rsidRDefault="00064194" w:rsidP="00064194">
      <w:pPr>
        <w:pStyle w:val="Corpo"/>
      </w:pPr>
      <w:r w:rsidRPr="00064194">
        <w:t> </w:t>
      </w:r>
    </w:p>
    <w:p w14:paraId="0F7C6549" w14:textId="77777777" w:rsidR="00064194" w:rsidRDefault="00064194" w:rsidP="00273865">
      <w:pPr>
        <w:pStyle w:val="Ttulo3"/>
        <w:rPr>
          <w:u w:color="000000"/>
          <w:lang w:val="pt-IE"/>
        </w:rPr>
      </w:pPr>
      <w:r w:rsidRPr="00064194">
        <w:rPr>
          <w:u w:color="000000"/>
        </w:rPr>
        <w:t>Inclusions</w:t>
      </w:r>
      <w:r w:rsidRPr="00064194">
        <w:rPr>
          <w:u w:color="000000"/>
          <w:lang w:val="pt-IE"/>
        </w:rPr>
        <w:t> </w:t>
      </w:r>
    </w:p>
    <w:p w14:paraId="3539AD92" w14:textId="77777777" w:rsidR="005C1C70" w:rsidRPr="005C1C70" w:rsidRDefault="005C1C70" w:rsidP="005C1C70">
      <w:pPr>
        <w:rPr>
          <w:lang w:val="pt-IE"/>
        </w:rPr>
      </w:pPr>
    </w:p>
    <w:p w14:paraId="6A35D450" w14:textId="77777777" w:rsidR="005C1C70" w:rsidRPr="005C1C70" w:rsidRDefault="005C1C70" w:rsidP="005C1C70">
      <w:pPr>
        <w:pStyle w:val="Corpo"/>
        <w:numPr>
          <w:ilvl w:val="0"/>
          <w:numId w:val="42"/>
        </w:numPr>
        <w:rPr>
          <w:lang w:val="en-US"/>
        </w:rPr>
      </w:pPr>
      <w:r w:rsidRPr="005C1C70">
        <w:rPr>
          <w:lang w:val="en-US"/>
        </w:rPr>
        <w:t>Data collection and preparation</w:t>
      </w:r>
    </w:p>
    <w:p w14:paraId="2E1EFFC5" w14:textId="4ECFBB1F" w:rsidR="005C1C70" w:rsidRPr="005C1C70" w:rsidRDefault="005C1C70" w:rsidP="005C1C70">
      <w:pPr>
        <w:pStyle w:val="Corpo"/>
        <w:numPr>
          <w:ilvl w:val="0"/>
          <w:numId w:val="42"/>
        </w:numPr>
        <w:rPr>
          <w:lang w:val="en-US"/>
        </w:rPr>
      </w:pPr>
      <w:r w:rsidRPr="005C1C70">
        <w:rPr>
          <w:lang w:val="en-US"/>
        </w:rPr>
        <w:t>EDA and visualization of behaviors</w:t>
      </w:r>
    </w:p>
    <w:p w14:paraId="7646E1F5" w14:textId="77777777" w:rsidR="005C1C70" w:rsidRPr="005C1C70" w:rsidRDefault="005C1C70" w:rsidP="005C1C70">
      <w:pPr>
        <w:pStyle w:val="Corpo"/>
        <w:numPr>
          <w:ilvl w:val="0"/>
          <w:numId w:val="42"/>
        </w:numPr>
        <w:rPr>
          <w:lang w:val="en-US"/>
        </w:rPr>
      </w:pPr>
      <w:r w:rsidRPr="005C1C70">
        <w:rPr>
          <w:lang w:val="en-US"/>
        </w:rPr>
        <w:t>Development and evaluation of predictive models</w:t>
      </w:r>
    </w:p>
    <w:p w14:paraId="2A898B66" w14:textId="76ACBB6D" w:rsidR="005C1C70" w:rsidRDefault="005C1C70" w:rsidP="009144C6">
      <w:pPr>
        <w:pStyle w:val="Corpo"/>
        <w:numPr>
          <w:ilvl w:val="0"/>
          <w:numId w:val="42"/>
        </w:numPr>
        <w:rPr>
          <w:lang w:val="en-US"/>
        </w:rPr>
      </w:pPr>
      <w:r w:rsidRPr="005C1C70">
        <w:rPr>
          <w:lang w:val="en-US"/>
        </w:rPr>
        <w:t>Reporting results and marketing recommendations</w:t>
      </w:r>
    </w:p>
    <w:p w14:paraId="07F42017" w14:textId="77777777" w:rsidR="009144C6" w:rsidRDefault="009144C6" w:rsidP="009144C6">
      <w:pPr>
        <w:pStyle w:val="Corpo"/>
        <w:ind w:left="720"/>
        <w:rPr>
          <w:lang w:val="en-US"/>
        </w:rPr>
      </w:pPr>
    </w:p>
    <w:p w14:paraId="2D880890" w14:textId="77777777" w:rsidR="009144C6" w:rsidRPr="009144C6" w:rsidRDefault="009144C6" w:rsidP="009144C6">
      <w:pPr>
        <w:pStyle w:val="Corpo"/>
        <w:ind w:left="720"/>
        <w:rPr>
          <w:lang w:val="en-US"/>
        </w:rPr>
      </w:pPr>
    </w:p>
    <w:p w14:paraId="5E520C0E" w14:textId="77777777" w:rsidR="00064194" w:rsidRDefault="00064194" w:rsidP="00273865">
      <w:pPr>
        <w:pStyle w:val="Ttulo3"/>
        <w:rPr>
          <w:u w:color="000000"/>
          <w:lang w:val="pt-IE"/>
        </w:rPr>
      </w:pPr>
      <w:r w:rsidRPr="00064194">
        <w:rPr>
          <w:u w:color="000000"/>
        </w:rPr>
        <w:t>Exclusions</w:t>
      </w:r>
      <w:r w:rsidRPr="00064194">
        <w:rPr>
          <w:u w:color="000000"/>
          <w:lang w:val="pt-IE"/>
        </w:rPr>
        <w:t> </w:t>
      </w:r>
    </w:p>
    <w:p w14:paraId="19FEC8FE" w14:textId="77777777" w:rsidR="00273865" w:rsidRPr="00273865" w:rsidRDefault="00273865" w:rsidP="00273865">
      <w:pPr>
        <w:rPr>
          <w:lang w:val="pt-IE"/>
        </w:rPr>
      </w:pPr>
    </w:p>
    <w:p w14:paraId="0CA55CA4" w14:textId="77777777" w:rsidR="00064194" w:rsidRPr="00064194" w:rsidRDefault="00064194" w:rsidP="00064194">
      <w:pPr>
        <w:pStyle w:val="Corpo"/>
        <w:numPr>
          <w:ilvl w:val="0"/>
          <w:numId w:val="21"/>
        </w:numPr>
      </w:pPr>
      <w:r w:rsidRPr="00064194">
        <w:rPr>
          <w:lang w:val="en-US"/>
        </w:rPr>
        <w:t>Use of personal or sensitive data from real customers.</w:t>
      </w:r>
      <w:r w:rsidRPr="00064194">
        <w:t> </w:t>
      </w:r>
    </w:p>
    <w:p w14:paraId="3EDFB41A" w14:textId="77777777" w:rsidR="00064194" w:rsidRPr="00064194" w:rsidRDefault="00064194" w:rsidP="00064194">
      <w:pPr>
        <w:pStyle w:val="Corpo"/>
        <w:numPr>
          <w:ilvl w:val="0"/>
          <w:numId w:val="22"/>
        </w:numPr>
      </w:pPr>
      <w:r w:rsidRPr="00064194">
        <w:rPr>
          <w:lang w:val="en-US"/>
        </w:rPr>
        <w:t>Real-time deployment of predictive models.</w:t>
      </w:r>
      <w:r w:rsidRPr="00064194">
        <w:t> </w:t>
      </w:r>
    </w:p>
    <w:p w14:paraId="270D2FF3" w14:textId="77777777" w:rsidR="00064194" w:rsidRDefault="00064194" w:rsidP="00064194">
      <w:pPr>
        <w:pStyle w:val="Corpo"/>
        <w:numPr>
          <w:ilvl w:val="0"/>
          <w:numId w:val="23"/>
        </w:numPr>
      </w:pPr>
      <w:r w:rsidRPr="00064194">
        <w:rPr>
          <w:lang w:val="en-US"/>
        </w:rPr>
        <w:t>Financial forecasting or return-on-investment (ROI) analysis.</w:t>
      </w:r>
      <w:r w:rsidRPr="00064194">
        <w:t> </w:t>
      </w:r>
    </w:p>
    <w:p w14:paraId="55E44A64" w14:textId="77777777" w:rsidR="00273865" w:rsidRPr="00064194" w:rsidRDefault="00273865" w:rsidP="00273865">
      <w:pPr>
        <w:pStyle w:val="Corpo"/>
        <w:ind w:left="720"/>
      </w:pPr>
    </w:p>
    <w:p w14:paraId="3FF54356" w14:textId="77777777" w:rsidR="00064194" w:rsidRDefault="00064194" w:rsidP="00273865">
      <w:pPr>
        <w:pStyle w:val="Ttulo3"/>
        <w:rPr>
          <w:u w:color="000000"/>
          <w:lang w:val="pt-IE"/>
        </w:rPr>
      </w:pPr>
      <w:r w:rsidRPr="00064194">
        <w:rPr>
          <w:u w:color="000000"/>
        </w:rPr>
        <w:lastRenderedPageBreak/>
        <w:t>Boundaries</w:t>
      </w:r>
      <w:r w:rsidRPr="00064194">
        <w:rPr>
          <w:u w:color="000000"/>
          <w:lang w:val="pt-IE"/>
        </w:rPr>
        <w:t> </w:t>
      </w:r>
    </w:p>
    <w:p w14:paraId="48D98404" w14:textId="77777777" w:rsidR="00273865" w:rsidRPr="00273865" w:rsidRDefault="00273865" w:rsidP="00273865">
      <w:pPr>
        <w:rPr>
          <w:lang w:val="pt-IE"/>
        </w:rPr>
      </w:pPr>
    </w:p>
    <w:p w14:paraId="3F250DB6" w14:textId="77777777" w:rsidR="00064194" w:rsidRPr="00064194" w:rsidRDefault="00064194" w:rsidP="00064194">
      <w:pPr>
        <w:pStyle w:val="Corpo"/>
        <w:numPr>
          <w:ilvl w:val="0"/>
          <w:numId w:val="24"/>
        </w:numPr>
      </w:pPr>
      <w:r w:rsidRPr="00064194">
        <w:rPr>
          <w:lang w:val="en-US"/>
        </w:rPr>
        <w:t>The project is limited to the dataset available in the UCI Machine Learning Repository.</w:t>
      </w:r>
      <w:r w:rsidRPr="00064194">
        <w:t> </w:t>
      </w:r>
    </w:p>
    <w:p w14:paraId="0B8BE64C" w14:textId="77777777" w:rsidR="00064194" w:rsidRDefault="00064194" w:rsidP="00064194">
      <w:pPr>
        <w:pStyle w:val="Corpo"/>
        <w:numPr>
          <w:ilvl w:val="0"/>
          <w:numId w:val="25"/>
        </w:numPr>
      </w:pPr>
      <w:r w:rsidRPr="00064194">
        <w:rPr>
          <w:lang w:val="en-US"/>
        </w:rPr>
        <w:t>The analysis focuses only on user behavioral and session data.</w:t>
      </w:r>
      <w:r w:rsidRPr="00064194">
        <w:t> </w:t>
      </w:r>
    </w:p>
    <w:p w14:paraId="59B25138" w14:textId="77777777" w:rsidR="00977224" w:rsidRDefault="00977224" w:rsidP="00273865">
      <w:pPr>
        <w:pStyle w:val="Ttulo1"/>
        <w:rPr>
          <w:u w:color="000000"/>
        </w:rPr>
      </w:pPr>
    </w:p>
    <w:p w14:paraId="110EA9A9" w14:textId="2F75EA82" w:rsidR="00064194" w:rsidRPr="00273865" w:rsidRDefault="00064194" w:rsidP="00273865">
      <w:pPr>
        <w:pStyle w:val="Ttulo1"/>
        <w:rPr>
          <w:u w:color="000000"/>
        </w:rPr>
      </w:pPr>
      <w:r w:rsidRPr="00064194">
        <w:rPr>
          <w:u w:color="000000"/>
        </w:rPr>
        <w:t>Methodology</w:t>
      </w:r>
      <w:r w:rsidRPr="00064194">
        <w:rPr>
          <w:u w:color="000000"/>
          <w:lang w:val="pt-IE"/>
        </w:rPr>
        <w:t> </w:t>
      </w:r>
    </w:p>
    <w:p w14:paraId="07F48202" w14:textId="77777777" w:rsidR="00273865" w:rsidRDefault="00273865" w:rsidP="00064194">
      <w:pPr>
        <w:pStyle w:val="Corpo"/>
        <w:rPr>
          <w:lang w:val="en-US"/>
        </w:rPr>
      </w:pPr>
    </w:p>
    <w:p w14:paraId="5909AB21" w14:textId="218ED8F9" w:rsidR="005C1C70" w:rsidRDefault="00144453" w:rsidP="008212F0">
      <w:pPr>
        <w:pStyle w:val="Corpo"/>
        <w:rPr>
          <w:lang w:val="en-US"/>
        </w:rPr>
      </w:pPr>
      <w:r w:rsidRPr="00144453">
        <w:rPr>
          <w:lang w:val="en-US"/>
        </w:rPr>
        <w:t>The CRISP-DM model structures the analytical process. The project starts with understanding business context and key factors, followed by data cleaning and EDA to detect patterns. Supervised machine learning techniques (Logistic Regression, Decision Trees, Random Forest) will predict purchase intent, balancing interpretability and accuracy. Model evaluation will use accuracy, precision, recall, and F1-score, with results communicated clearly for both technical and business users.</w:t>
      </w:r>
    </w:p>
    <w:p w14:paraId="34CCCB8B" w14:textId="77777777" w:rsidR="009144C6" w:rsidRPr="00064194" w:rsidRDefault="009144C6" w:rsidP="008212F0">
      <w:pPr>
        <w:pStyle w:val="Corpo"/>
      </w:pPr>
    </w:p>
    <w:p w14:paraId="6053E8ED" w14:textId="77777777" w:rsidR="00064194" w:rsidRDefault="00064194" w:rsidP="00273865">
      <w:pPr>
        <w:pStyle w:val="Ttulo3"/>
        <w:rPr>
          <w:u w:color="000000"/>
          <w:lang w:val="pt-IE"/>
        </w:rPr>
      </w:pPr>
      <w:r w:rsidRPr="00064194">
        <w:rPr>
          <w:u w:color="000000"/>
        </w:rPr>
        <w:t>Expected Deliverables by the End of Semester 2:</w:t>
      </w:r>
      <w:r w:rsidRPr="00064194">
        <w:rPr>
          <w:u w:color="000000"/>
          <w:lang w:val="pt-IE"/>
        </w:rPr>
        <w:t> </w:t>
      </w:r>
    </w:p>
    <w:p w14:paraId="582EB32B" w14:textId="77777777" w:rsidR="00273865" w:rsidRPr="00273865" w:rsidRDefault="00273865" w:rsidP="00273865">
      <w:pPr>
        <w:rPr>
          <w:lang w:val="pt-IE"/>
        </w:rPr>
      </w:pPr>
    </w:p>
    <w:p w14:paraId="67E07D9B" w14:textId="0CDA497B" w:rsidR="005C1C70" w:rsidRPr="005C1C70" w:rsidRDefault="005C1C70" w:rsidP="005C1C70">
      <w:pPr>
        <w:pStyle w:val="Corpo"/>
        <w:numPr>
          <w:ilvl w:val="0"/>
          <w:numId w:val="43"/>
        </w:numPr>
        <w:rPr>
          <w:lang w:val="en-US"/>
        </w:rPr>
      </w:pPr>
      <w:r w:rsidRPr="005C1C70">
        <w:rPr>
          <w:lang w:val="en-US"/>
        </w:rPr>
        <w:t>A cleaned, documented dataset</w:t>
      </w:r>
      <w:r>
        <w:rPr>
          <w:lang w:val="en-US"/>
        </w:rPr>
        <w:t>.</w:t>
      </w:r>
    </w:p>
    <w:p w14:paraId="2A3F98B9" w14:textId="2D41987A" w:rsidR="005C1C70" w:rsidRPr="005C1C70" w:rsidRDefault="005C1C70" w:rsidP="005C1C70">
      <w:pPr>
        <w:pStyle w:val="Corpo"/>
        <w:numPr>
          <w:ilvl w:val="0"/>
          <w:numId w:val="43"/>
        </w:numPr>
        <w:rPr>
          <w:lang w:val="en-US"/>
        </w:rPr>
      </w:pPr>
      <w:r w:rsidRPr="005C1C70">
        <w:rPr>
          <w:lang w:val="en-US"/>
        </w:rPr>
        <w:t>EDA report with key patterns</w:t>
      </w:r>
      <w:r>
        <w:rPr>
          <w:lang w:val="en-US"/>
        </w:rPr>
        <w:t>.</w:t>
      </w:r>
    </w:p>
    <w:p w14:paraId="64D2BCE2" w14:textId="2F6B1FA9" w:rsidR="005C1C70" w:rsidRPr="005C1C70" w:rsidRDefault="005C1C70" w:rsidP="005C1C70">
      <w:pPr>
        <w:pStyle w:val="Corpo"/>
        <w:numPr>
          <w:ilvl w:val="0"/>
          <w:numId w:val="43"/>
        </w:numPr>
        <w:rPr>
          <w:lang w:val="en-US"/>
        </w:rPr>
      </w:pPr>
      <w:r w:rsidRPr="005C1C70">
        <w:rPr>
          <w:lang w:val="en-US"/>
        </w:rPr>
        <w:t>Predictive models with performance metrics</w:t>
      </w:r>
      <w:r>
        <w:rPr>
          <w:lang w:val="en-US"/>
        </w:rPr>
        <w:t>.</w:t>
      </w:r>
    </w:p>
    <w:p w14:paraId="03A5157A" w14:textId="3BAA61D9" w:rsidR="005C1C70" w:rsidRPr="005C1C70" w:rsidRDefault="005C1C70" w:rsidP="005C1C70">
      <w:pPr>
        <w:pStyle w:val="Corpo"/>
        <w:numPr>
          <w:ilvl w:val="0"/>
          <w:numId w:val="43"/>
        </w:numPr>
        <w:rPr>
          <w:lang w:val="en-US"/>
        </w:rPr>
      </w:pPr>
      <w:r w:rsidRPr="005C1C70">
        <w:rPr>
          <w:lang w:val="en-US"/>
        </w:rPr>
        <w:t>Actionable recommendations for marketing decisions</w:t>
      </w:r>
      <w:r>
        <w:rPr>
          <w:lang w:val="en-US"/>
        </w:rPr>
        <w:t>.</w:t>
      </w:r>
    </w:p>
    <w:p w14:paraId="381AE5DB" w14:textId="4A95BB1B" w:rsidR="00931D6C" w:rsidRPr="00064194" w:rsidRDefault="00064194" w:rsidP="00064194">
      <w:pPr>
        <w:pStyle w:val="Corpo"/>
      </w:pPr>
      <w:r w:rsidRPr="00064194">
        <w:t> </w:t>
      </w:r>
    </w:p>
    <w:p w14:paraId="7BCCC7DD" w14:textId="77777777" w:rsidR="00064194" w:rsidRDefault="00064194" w:rsidP="00273865">
      <w:pPr>
        <w:pStyle w:val="Ttulo1"/>
        <w:rPr>
          <w:u w:color="000000"/>
          <w:lang w:val="pt-IE"/>
        </w:rPr>
      </w:pPr>
      <w:r w:rsidRPr="00064194">
        <w:rPr>
          <w:u w:color="000000"/>
        </w:rPr>
        <w:t>Data Sources</w:t>
      </w:r>
      <w:r w:rsidRPr="00064194">
        <w:rPr>
          <w:u w:color="000000"/>
          <w:lang w:val="pt-IE"/>
        </w:rPr>
        <w:t> </w:t>
      </w:r>
    </w:p>
    <w:p w14:paraId="316DC1FB" w14:textId="77777777" w:rsidR="00273865" w:rsidRPr="00273865" w:rsidRDefault="00273865" w:rsidP="00273865">
      <w:pPr>
        <w:rPr>
          <w:lang w:val="pt-IE"/>
        </w:rPr>
      </w:pPr>
    </w:p>
    <w:p w14:paraId="7A1C64D7" w14:textId="77777777" w:rsidR="00064194" w:rsidRDefault="00064194" w:rsidP="00064194">
      <w:pPr>
        <w:pStyle w:val="Corpo"/>
      </w:pPr>
      <w:r w:rsidRPr="00064194">
        <w:rPr>
          <w:lang w:val="en-US"/>
        </w:rPr>
        <w:t xml:space="preserve">The dataset used for this project is the </w:t>
      </w:r>
      <w:r w:rsidRPr="00064194">
        <w:rPr>
          <w:i/>
          <w:iCs/>
          <w:lang w:val="en-US"/>
        </w:rPr>
        <w:t>Online Shoppers Purchasing Intention Dataset</w:t>
      </w:r>
      <w:r w:rsidRPr="00064194">
        <w:rPr>
          <w:lang w:val="en-US"/>
        </w:rPr>
        <w:t xml:space="preserve"> from the UCI Machine Learning Repository (Dua &amp; Graff, 2019). It contains 12,330 user sessions and 18 features, including numerical and categorical variables such as page views, bounce rate, visitor type, and weekend activity. This publicly available dataset does not contain any personal or sensitive information and therefore does not require special permissions for use. It provides sufficient data for conducting exploratory and predictive analyses to identify behavioral patterns and purchasing intentions. All analysis will be conducted in Python using </w:t>
      </w:r>
      <w:proofErr w:type="spellStart"/>
      <w:r w:rsidRPr="00064194">
        <w:rPr>
          <w:lang w:val="en-US"/>
        </w:rPr>
        <w:t>Jupyter</w:t>
      </w:r>
      <w:proofErr w:type="spellEnd"/>
      <w:r w:rsidRPr="00064194">
        <w:rPr>
          <w:lang w:val="en-US"/>
        </w:rPr>
        <w:t xml:space="preserve"> Notebook.</w:t>
      </w:r>
      <w:r w:rsidRPr="00064194">
        <w:t> </w:t>
      </w:r>
    </w:p>
    <w:p w14:paraId="1044BFE5" w14:textId="77777777" w:rsidR="009144C6" w:rsidRDefault="009144C6" w:rsidP="00064194">
      <w:pPr>
        <w:pStyle w:val="Corpo"/>
      </w:pPr>
    </w:p>
    <w:p w14:paraId="7D5A0218" w14:textId="77777777" w:rsidR="009144C6" w:rsidRDefault="009144C6" w:rsidP="00064194">
      <w:pPr>
        <w:pStyle w:val="Corpo"/>
      </w:pPr>
    </w:p>
    <w:p w14:paraId="406F01A0" w14:textId="77777777" w:rsidR="009144C6" w:rsidRDefault="009144C6" w:rsidP="00064194">
      <w:pPr>
        <w:pStyle w:val="Corpo"/>
      </w:pPr>
    </w:p>
    <w:p w14:paraId="3B10D69D" w14:textId="77777777" w:rsidR="009144C6" w:rsidRPr="00064194" w:rsidRDefault="009144C6" w:rsidP="00064194">
      <w:pPr>
        <w:pStyle w:val="Corpo"/>
      </w:pPr>
    </w:p>
    <w:p w14:paraId="2E557A2D" w14:textId="77777777" w:rsidR="00064194" w:rsidRPr="00064194" w:rsidRDefault="00064194" w:rsidP="00064194">
      <w:pPr>
        <w:pStyle w:val="Corpo"/>
      </w:pPr>
      <w:r w:rsidRPr="00064194">
        <w:t> </w:t>
      </w:r>
    </w:p>
    <w:p w14:paraId="203CE3BF" w14:textId="77777777" w:rsidR="00064194" w:rsidRDefault="00064194" w:rsidP="00273865">
      <w:pPr>
        <w:pStyle w:val="Ttulo1"/>
        <w:rPr>
          <w:u w:color="000000"/>
          <w:lang w:val="pt-IE"/>
        </w:rPr>
      </w:pPr>
      <w:r w:rsidRPr="00064194">
        <w:rPr>
          <w:u w:color="000000"/>
        </w:rPr>
        <w:lastRenderedPageBreak/>
        <w:t>Ethical Considerations</w:t>
      </w:r>
      <w:r w:rsidRPr="00064194">
        <w:rPr>
          <w:u w:color="000000"/>
          <w:lang w:val="pt-IE"/>
        </w:rPr>
        <w:t> </w:t>
      </w:r>
    </w:p>
    <w:p w14:paraId="3BD44E51" w14:textId="77777777" w:rsidR="00273865" w:rsidRPr="00273865" w:rsidRDefault="00273865" w:rsidP="00273865">
      <w:pPr>
        <w:rPr>
          <w:lang w:val="pt-IE"/>
        </w:rPr>
      </w:pPr>
    </w:p>
    <w:p w14:paraId="5AF9D03B" w14:textId="77777777" w:rsidR="00064194" w:rsidRPr="00064194" w:rsidRDefault="00064194" w:rsidP="00064194">
      <w:pPr>
        <w:pStyle w:val="Corpo"/>
      </w:pPr>
      <w:r w:rsidRPr="00064194">
        <w:rPr>
          <w:lang w:val="en-US"/>
        </w:rPr>
        <w:t>This project does not involve the use of personal, confidential, or sensitive data. The dataset is publicly available for academic purposes and complies with ethical standards for research. All data will be used responsibly and exclusively for educational analysis. Proper attribution will be given to the data source, following the Harvard Referencing style, to ensure academic integrity and avoid plagiarism. Additionally, the project will prioritize accuracy, transparency, and ethical handling of data in all analytical stages (Zook et al., 2017).</w:t>
      </w:r>
      <w:r w:rsidRPr="00064194">
        <w:t> </w:t>
      </w:r>
    </w:p>
    <w:p w14:paraId="3CB649F7" w14:textId="77777777" w:rsidR="00064194" w:rsidRDefault="00064194" w:rsidP="00064194">
      <w:pPr>
        <w:pStyle w:val="Corpo"/>
      </w:pPr>
      <w:r w:rsidRPr="00064194">
        <w:t> </w:t>
      </w:r>
    </w:p>
    <w:p w14:paraId="2646DC4B" w14:textId="77777777" w:rsidR="00931D6C" w:rsidRDefault="00931D6C" w:rsidP="00931D6C">
      <w:pPr>
        <w:pStyle w:val="Ttulo1"/>
      </w:pPr>
      <w:r>
        <w:t>Conclusion</w:t>
      </w:r>
    </w:p>
    <w:p w14:paraId="63CC2502" w14:textId="77777777" w:rsidR="00931D6C" w:rsidRPr="00931D6C" w:rsidRDefault="00931D6C" w:rsidP="00931D6C"/>
    <w:p w14:paraId="25362208" w14:textId="2F263009" w:rsidR="00931D6C" w:rsidRDefault="005C1C70" w:rsidP="00064194">
      <w:pPr>
        <w:pStyle w:val="Corpo"/>
      </w:pPr>
      <w:r w:rsidRPr="005C1C70">
        <w:t>This project provides a structured foundation to model and interpret e-commerce customer behavior, offering data-driven insights for better marketing decisions. By identifying core factors behind purchase intentions, it directly supports improved user targeting and conversion strategies. The next phases will develop and apply predictive models to operationalize these findings for real-world business value.</w:t>
      </w:r>
    </w:p>
    <w:p w14:paraId="5027C44F" w14:textId="77777777" w:rsidR="009144C6" w:rsidRDefault="009144C6" w:rsidP="006F11C7">
      <w:pPr>
        <w:pStyle w:val="Ttulo1"/>
      </w:pPr>
    </w:p>
    <w:p w14:paraId="5A8B8CA3" w14:textId="7DFC391B" w:rsidR="006F11C7" w:rsidRPr="006F11C7" w:rsidRDefault="006F11C7" w:rsidP="006F11C7">
      <w:pPr>
        <w:pStyle w:val="Ttulo1"/>
      </w:pPr>
      <w:r w:rsidRPr="006F11C7">
        <w:t>References</w:t>
      </w:r>
    </w:p>
    <w:p w14:paraId="6117EA42" w14:textId="77777777" w:rsidR="006F11C7" w:rsidRDefault="006F11C7" w:rsidP="006F11C7"/>
    <w:p w14:paraId="50219744" w14:textId="77777777" w:rsidR="006F11C7" w:rsidRPr="006F11C7" w:rsidRDefault="006F11C7" w:rsidP="006F11C7"/>
    <w:p w14:paraId="369F2514" w14:textId="77777777" w:rsidR="006F11C7" w:rsidRDefault="006F11C7" w:rsidP="006F11C7">
      <w:pPr>
        <w:pStyle w:val="Corpo"/>
      </w:pPr>
      <w:r>
        <w:t>Alizamir, S., Li, M. and Zhan, Y. (2022) ‘Predictive analytics in e-commerce: Understanding customer behavior through data mining and machine learning’, Journal of Business Analytics, 5(2), pp. 134–150.</w:t>
      </w:r>
    </w:p>
    <w:p w14:paraId="125E3E45" w14:textId="77777777" w:rsidR="006F11C7" w:rsidRDefault="006F11C7" w:rsidP="006F11C7">
      <w:pPr>
        <w:pStyle w:val="Corpo"/>
      </w:pPr>
      <w:r>
        <w:t>Erliana, T. (2025) ‘Artificial intelligence applications in online retail: Enhancing customer engagement and sales prediction’, International Journal of Digital Business, 12(1), pp. 45–59.</w:t>
      </w:r>
    </w:p>
    <w:p w14:paraId="448793EA" w14:textId="77777777" w:rsidR="006F11C7" w:rsidRDefault="006F11C7" w:rsidP="006F11C7">
      <w:pPr>
        <w:pStyle w:val="Corpo"/>
      </w:pPr>
      <w:r>
        <w:t>Khanal, P., Shrestha, R. and Gautam, B. (2018) ‘Understanding predictive variables in supervised machine learning models’, Journal of Data Science and Analytics, 4(3), pp. 77–89.</w:t>
      </w:r>
    </w:p>
    <w:p w14:paraId="2042505A" w14:textId="77777777" w:rsidR="006F11C7" w:rsidRDefault="006F11C7" w:rsidP="006F11C7">
      <w:pPr>
        <w:pStyle w:val="Corpo"/>
      </w:pPr>
      <w:r>
        <w:t>Sakar, C.O. and Kastro, Y. (2018) ‘A real-time customer purchase prediction model for e-commerce’, Expert Systems with Applications, 97, pp. 89–100.</w:t>
      </w:r>
    </w:p>
    <w:p w14:paraId="38405D1A" w14:textId="63153705" w:rsidR="00064194" w:rsidRPr="00064194" w:rsidRDefault="006F11C7" w:rsidP="006F11C7">
      <w:pPr>
        <w:pStyle w:val="Corpo"/>
      </w:pPr>
      <w:r>
        <w:t xml:space="preserve">UCI Machine Learning Repository (2018) ‘Online Shoppers Purchasing Intention Dataset’. Available at: </w:t>
      </w:r>
      <w:hyperlink r:id="rId11" w:history="1">
        <w:r w:rsidRPr="006F11C7">
          <w:rPr>
            <w:rStyle w:val="Hyperlink"/>
          </w:rPr>
          <w:t>https://archive</w:t>
        </w:r>
        <w:r w:rsidRPr="006F11C7">
          <w:rPr>
            <w:rStyle w:val="Hyperlink"/>
          </w:rPr>
          <w:t>.</w:t>
        </w:r>
        <w:r w:rsidRPr="006F11C7">
          <w:rPr>
            <w:rStyle w:val="Hyperlink"/>
          </w:rPr>
          <w:t>ics.uci.edu/ml/datasets/online+shoppers+purchasing+intention+dataset</w:t>
        </w:r>
      </w:hyperlink>
      <w:r>
        <w:t xml:space="preserve"> (Accessed: 28 October 2025).</w:t>
      </w:r>
    </w:p>
    <w:p w14:paraId="18407628" w14:textId="77777777" w:rsidR="00064194" w:rsidRPr="00977224" w:rsidRDefault="00064194" w:rsidP="00977224">
      <w:pPr>
        <w:pStyle w:val="Ttulo1"/>
      </w:pPr>
      <w:r w:rsidRPr="00977224">
        <w:rPr>
          <w:u w:color="000000"/>
        </w:rPr>
        <w:t> </w:t>
      </w:r>
    </w:p>
    <w:p w14:paraId="1D89C33D" w14:textId="77777777" w:rsidR="00977224" w:rsidRDefault="00977224" w:rsidP="00977224">
      <w:pPr>
        <w:pStyle w:val="Ttulo1"/>
        <w:rPr>
          <w:u w:color="000000"/>
        </w:rPr>
      </w:pPr>
      <w:r w:rsidRPr="00977224">
        <w:rPr>
          <w:u w:color="000000"/>
        </w:rPr>
        <w:t>Appendix</w:t>
      </w:r>
    </w:p>
    <w:p w14:paraId="18D6E031" w14:textId="77777777" w:rsidR="00977224" w:rsidRPr="00977224" w:rsidRDefault="00977224" w:rsidP="00977224"/>
    <w:p w14:paraId="49AFFF4A" w14:textId="20426B96" w:rsidR="0077271E" w:rsidDel="00963BDB" w:rsidRDefault="00226318">
      <w:pPr>
        <w:pStyle w:val="Corpo"/>
        <w:rPr>
          <w:del w:id="52" w:author="Leticia Andrade" w:date="2025-10-28T17:14:00Z" w16du:dateUtc="2025-10-28T17:14:00Z"/>
        </w:rPr>
      </w:pPr>
      <w:r>
        <w:rPr>
          <w:rFonts w:ascii="Segoe UI" w:hAnsi="Segoe UI" w:cs="Segoe UI"/>
          <w:spacing w:val="1"/>
        </w:rPr>
        <w:t xml:space="preserve">All project-related materials will be available on the GitHub repository at: </w:t>
      </w:r>
      <w:hyperlink r:id="rId12" w:history="1">
        <w:r w:rsidR="001156E2" w:rsidRPr="001156E2">
          <w:rPr>
            <w:rStyle w:val="Hyperlink"/>
            <w:color w:val="000000" w:themeColor="text1"/>
          </w:rPr>
          <w:t>https://github.com/leticiavieira03/-CA1-Strategic-Th</w:t>
        </w:r>
        <w:r w:rsidR="001156E2" w:rsidRPr="001156E2">
          <w:rPr>
            <w:rStyle w:val="Hyperlink"/>
            <w:color w:val="000000" w:themeColor="text1"/>
          </w:rPr>
          <w:t>i</w:t>
        </w:r>
        <w:r w:rsidR="001156E2" w:rsidRPr="001156E2">
          <w:rPr>
            <w:rStyle w:val="Hyperlink"/>
            <w:color w:val="000000" w:themeColor="text1"/>
          </w:rPr>
          <w:t>nking-student2025304</w:t>
        </w:r>
      </w:hyperlink>
    </w:p>
    <w:p w14:paraId="7FE1930B" w14:textId="037F7F49" w:rsidR="0077271E" w:rsidDel="00963BDB" w:rsidRDefault="0077271E">
      <w:pPr>
        <w:pStyle w:val="Corpo"/>
        <w:rPr>
          <w:del w:id="53" w:author="Leticia Andrade" w:date="2025-10-28T17:14:00Z" w16du:dateUtc="2025-10-28T17:14:00Z"/>
        </w:rPr>
      </w:pPr>
    </w:p>
    <w:p w14:paraId="0BD3130C" w14:textId="4D42D5E8" w:rsidR="0077271E" w:rsidDel="00963BDB" w:rsidRDefault="0077271E">
      <w:pPr>
        <w:pStyle w:val="Corpo"/>
        <w:rPr>
          <w:del w:id="54" w:author="Leticia Andrade" w:date="2025-10-28T17:14:00Z" w16du:dateUtc="2025-10-28T17:14:00Z"/>
        </w:rPr>
      </w:pPr>
    </w:p>
    <w:p w14:paraId="3B8E6530" w14:textId="1814FC93" w:rsidR="0077271E" w:rsidDel="00963BDB" w:rsidRDefault="0077271E">
      <w:pPr>
        <w:pStyle w:val="Corpo"/>
        <w:rPr>
          <w:del w:id="55" w:author="Leticia Andrade" w:date="2025-10-28T17:14:00Z" w16du:dateUtc="2025-10-28T17:14:00Z"/>
        </w:rPr>
      </w:pPr>
    </w:p>
    <w:p w14:paraId="60CCB442" w14:textId="782A5E54" w:rsidR="0077271E" w:rsidDel="00963BDB" w:rsidRDefault="0077271E">
      <w:pPr>
        <w:pStyle w:val="Corpo"/>
        <w:rPr>
          <w:del w:id="56" w:author="Leticia Andrade" w:date="2025-10-28T17:14:00Z" w16du:dateUtc="2025-10-28T17:14:00Z"/>
        </w:rPr>
      </w:pPr>
    </w:p>
    <w:p w14:paraId="282C2F4E" w14:textId="0C71AEEF" w:rsidR="0077271E" w:rsidDel="00963BDB" w:rsidRDefault="0077271E">
      <w:pPr>
        <w:pStyle w:val="Corpo"/>
        <w:rPr>
          <w:del w:id="57" w:author="Leticia Andrade" w:date="2025-10-28T17:14:00Z" w16du:dateUtc="2025-10-28T17:14:00Z"/>
        </w:rPr>
      </w:pPr>
    </w:p>
    <w:p w14:paraId="421F8952" w14:textId="4BF82701" w:rsidR="0077271E" w:rsidDel="00963BDB" w:rsidRDefault="00000000">
      <w:pPr>
        <w:pStyle w:val="Cabealho"/>
        <w:rPr>
          <w:del w:id="58" w:author="Leticia Andrade" w:date="2025-10-28T17:14:00Z" w16du:dateUtc="2025-10-28T17:14:00Z"/>
        </w:rPr>
      </w:pPr>
      <w:bookmarkStart w:id="59" w:name="_headingh.kfkjs3rwl2c1"/>
      <w:bookmarkStart w:id="60" w:name="_Toc5"/>
      <w:bookmarkEnd w:id="59"/>
      <w:del w:id="61" w:author="Leticia Andrade" w:date="2025-10-28T17:14:00Z" w16du:dateUtc="2025-10-28T17:14:00Z">
        <w:r w:rsidDel="00963BDB">
          <w:rPr>
            <w:rFonts w:eastAsia="Arial Unicode MS" w:cs="Arial Unicode MS"/>
          </w:rPr>
          <w:delText>A</w:delText>
        </w:r>
        <w:r w:rsidDel="00963BDB">
          <w:rPr>
            <w:rFonts w:eastAsia="Arial Unicode MS" w:cs="Arial Unicode MS"/>
            <w:lang w:val="da-DK"/>
          </w:rPr>
          <w:delText>ppendix</w:delText>
        </w:r>
        <w:bookmarkEnd w:id="60"/>
      </w:del>
    </w:p>
    <w:p w14:paraId="4EE3DB4A" w14:textId="09FD2716" w:rsidR="0077271E" w:rsidDel="00963BDB" w:rsidRDefault="0077271E">
      <w:pPr>
        <w:pStyle w:val="Corpo"/>
        <w:rPr>
          <w:del w:id="62" w:author="Leticia Andrade" w:date="2025-10-28T17:14:00Z" w16du:dateUtc="2025-10-28T17:14:00Z"/>
        </w:rPr>
      </w:pPr>
    </w:p>
    <w:p w14:paraId="1660912F" w14:textId="4FD122AD" w:rsidR="0077271E" w:rsidDel="00963BDB" w:rsidRDefault="0077271E">
      <w:pPr>
        <w:pStyle w:val="Corpo"/>
        <w:rPr>
          <w:del w:id="63" w:author="Leticia Andrade" w:date="2025-10-28T17:14:00Z" w16du:dateUtc="2025-10-28T17:14:00Z"/>
          <w:color w:val="FF0000"/>
          <w:u w:color="FF0000"/>
        </w:rPr>
      </w:pPr>
    </w:p>
    <w:p w14:paraId="11AE6FC0" w14:textId="28567877" w:rsidR="0077271E" w:rsidDel="00963BDB" w:rsidRDefault="00000000">
      <w:pPr>
        <w:pStyle w:val="Corpo"/>
        <w:rPr>
          <w:del w:id="64" w:author="Leticia Andrade" w:date="2025-10-28T17:14:00Z" w16du:dateUtc="2025-10-28T17:14:00Z"/>
          <w:color w:val="FF0000"/>
          <w:u w:color="FF0000"/>
        </w:rPr>
      </w:pPr>
      <w:del w:id="65" w:author="Leticia Andrade" w:date="2025-10-28T17:14:00Z" w16du:dateUtc="2025-10-28T17:14:00Z">
        <w:r w:rsidDel="00963BDB">
          <w:rPr>
            <w:color w:val="FF0000"/>
            <w:u w:color="FF0000"/>
            <w:lang w:val="en-US"/>
          </w:rPr>
          <w:delText xml:space="preserve">If you have used AI tools in your work, you must include screenshots of your requests in the appendix. </w:delText>
        </w:r>
      </w:del>
    </w:p>
    <w:p w14:paraId="6C01CAA6" w14:textId="0BD6C44B" w:rsidR="0077271E" w:rsidDel="00963BDB" w:rsidRDefault="00000000">
      <w:pPr>
        <w:pStyle w:val="Corpo"/>
        <w:rPr>
          <w:del w:id="66" w:author="Leticia Andrade" w:date="2025-10-28T17:14:00Z" w16du:dateUtc="2025-10-28T17:14:00Z"/>
          <w:color w:val="FF0000"/>
          <w:u w:color="FF0000"/>
        </w:rPr>
      </w:pPr>
      <w:del w:id="67" w:author="Leticia Andrade" w:date="2025-10-28T17:14:00Z" w16du:dateUtc="2025-10-28T17:14:00Z">
        <w:r w:rsidDel="00963BDB">
          <w:rPr>
            <w:color w:val="FF0000"/>
            <w:u w:color="FF0000"/>
            <w:lang w:val="en-US"/>
          </w:rPr>
          <w:delText>The appendix serves as a repository for additional or supplementary information that is deemed too extensive or detailed for integration into the main body of the text. This supplementary content can encompass data tables, charts, graphs, questionnaires, or any other supporting materials that contribute to a comprehensive understanding of the research.</w:delText>
        </w:r>
      </w:del>
    </w:p>
    <w:p w14:paraId="1BC84176" w14:textId="19AB9DE7" w:rsidR="0077271E" w:rsidDel="00963BDB" w:rsidRDefault="00000000">
      <w:pPr>
        <w:pStyle w:val="Corpo"/>
        <w:rPr>
          <w:del w:id="68" w:author="Leticia Andrade" w:date="2025-10-28T17:14:00Z" w16du:dateUtc="2025-10-28T17:14:00Z"/>
          <w:color w:val="FF0000"/>
          <w:u w:color="FF0000"/>
        </w:rPr>
      </w:pPr>
      <w:del w:id="69" w:author="Leticia Andrade" w:date="2025-10-28T17:14:00Z" w16du:dateUtc="2025-10-28T17:14:00Z">
        <w:r w:rsidDel="00963BDB">
          <w:rPr>
            <w:color w:val="FF0000"/>
            <w:u w:color="FF0000"/>
            <w:lang w:val="en-US"/>
          </w:rPr>
          <w:delText>If you haven't used AI tools and there's no need for supplementary data, you can remove the appendix section entirely.</w:delText>
        </w:r>
      </w:del>
    </w:p>
    <w:p w14:paraId="6C8408C8" w14:textId="77777777" w:rsidR="0077271E" w:rsidRDefault="0077271E">
      <w:pPr>
        <w:pStyle w:val="Corpo"/>
      </w:pPr>
    </w:p>
    <w:sectPr w:rsidR="0077271E">
      <w:headerReference w:type="default" r:id="rId13"/>
      <w:footerReference w:type="default" r:id="rId14"/>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6E2C49" w14:textId="77777777" w:rsidR="00F56590" w:rsidRDefault="00F56590">
      <w:r>
        <w:separator/>
      </w:r>
    </w:p>
  </w:endnote>
  <w:endnote w:type="continuationSeparator" w:id="0">
    <w:p w14:paraId="4F4FB6BB" w14:textId="77777777" w:rsidR="00F56590" w:rsidRDefault="00F565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8C9AB8" w14:textId="77777777" w:rsidR="0077271E" w:rsidRDefault="0077271E">
    <w:pPr>
      <w:pStyle w:val="Cabealhoe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28A58" w14:textId="53E352F7" w:rsidR="0077271E" w:rsidRDefault="00000000">
    <w:pPr>
      <w:pStyle w:val="Corpo"/>
      <w:tabs>
        <w:tab w:val="center" w:pos="4513"/>
        <w:tab w:val="right" w:pos="9000"/>
      </w:tabs>
      <w:spacing w:after="0" w:line="240" w:lineRule="auto"/>
    </w:pPr>
    <w:r>
      <w:tab/>
    </w:r>
    <w:r>
      <w:tab/>
    </w:r>
    <w:r>
      <w:fldChar w:fldCharType="begin"/>
    </w:r>
    <w:r>
      <w:instrText xml:space="preserve"> PAGE </w:instrText>
    </w:r>
    <w:r>
      <w:fldChar w:fldCharType="separate"/>
    </w:r>
    <w:r w:rsidR="00963BD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76FC69" w14:textId="77777777" w:rsidR="00F56590" w:rsidRDefault="00F56590">
      <w:r>
        <w:separator/>
      </w:r>
    </w:p>
  </w:footnote>
  <w:footnote w:type="continuationSeparator" w:id="0">
    <w:p w14:paraId="7656B556" w14:textId="77777777" w:rsidR="00F56590" w:rsidRDefault="00F565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EAC6EB" w14:textId="77777777" w:rsidR="0077271E" w:rsidRDefault="0077271E">
    <w:pPr>
      <w:pStyle w:val="CabealhoeRodap"/>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E55EC9" w14:textId="77777777" w:rsidR="0077271E" w:rsidRDefault="0077271E">
    <w:pPr>
      <w:pStyle w:val="CabealhoeRodap"/>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15EF0"/>
    <w:multiLevelType w:val="hybridMultilevel"/>
    <w:tmpl w:val="55B43B8A"/>
    <w:numStyleLink w:val="EstiloImportado5"/>
  </w:abstractNum>
  <w:abstractNum w:abstractNumId="1" w15:restartNumberingAfterBreak="0">
    <w:nsid w:val="0A145947"/>
    <w:multiLevelType w:val="hybridMultilevel"/>
    <w:tmpl w:val="41ACEA36"/>
    <w:lvl w:ilvl="0" w:tplc="0416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C7926FC"/>
    <w:multiLevelType w:val="multilevel"/>
    <w:tmpl w:val="9CB44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542A46"/>
    <w:multiLevelType w:val="multilevel"/>
    <w:tmpl w:val="00BEB7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132A22"/>
    <w:multiLevelType w:val="hybridMultilevel"/>
    <w:tmpl w:val="21809E78"/>
    <w:styleLink w:val="EstiloImportado1"/>
    <w:lvl w:ilvl="0" w:tplc="CB80943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5340FE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85CC75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4E87B7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9AE697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CDA5E8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E9A447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DE8253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000B68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2A91C29"/>
    <w:multiLevelType w:val="multilevel"/>
    <w:tmpl w:val="08065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C36CF5"/>
    <w:multiLevelType w:val="hybridMultilevel"/>
    <w:tmpl w:val="62F6CD0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7" w15:restartNumberingAfterBreak="0">
    <w:nsid w:val="155F1550"/>
    <w:multiLevelType w:val="multilevel"/>
    <w:tmpl w:val="AF9EC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BF45B0"/>
    <w:multiLevelType w:val="multilevel"/>
    <w:tmpl w:val="62943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1F7588"/>
    <w:multiLevelType w:val="hybridMultilevel"/>
    <w:tmpl w:val="55B43B8A"/>
    <w:styleLink w:val="EstiloImportado5"/>
    <w:lvl w:ilvl="0" w:tplc="77E4FFF6">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1F60310A">
      <w:start w:val="1"/>
      <w:numFmt w:val="bullet"/>
      <w:lvlText w:val="o"/>
      <w:lvlJc w:val="left"/>
      <w:pPr>
        <w:tabs>
          <w:tab w:val="left" w:pos="144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DBA85024">
      <w:start w:val="1"/>
      <w:numFmt w:val="bullet"/>
      <w:lvlText w:val="▪"/>
      <w:lvlJc w:val="left"/>
      <w:pPr>
        <w:tabs>
          <w:tab w:val="left" w:pos="144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FF203094">
      <w:start w:val="1"/>
      <w:numFmt w:val="bullet"/>
      <w:lvlText w:val="▪"/>
      <w:lvlJc w:val="left"/>
      <w:pPr>
        <w:tabs>
          <w:tab w:val="left" w:pos="144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2BDE50AE">
      <w:start w:val="1"/>
      <w:numFmt w:val="bullet"/>
      <w:lvlText w:val="▪"/>
      <w:lvlJc w:val="left"/>
      <w:pPr>
        <w:tabs>
          <w:tab w:val="left" w:pos="144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A73E8C6A">
      <w:start w:val="1"/>
      <w:numFmt w:val="bullet"/>
      <w:lvlText w:val="▪"/>
      <w:lvlJc w:val="left"/>
      <w:pPr>
        <w:tabs>
          <w:tab w:val="left" w:pos="144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251C15F0">
      <w:start w:val="1"/>
      <w:numFmt w:val="bullet"/>
      <w:lvlText w:val="▪"/>
      <w:lvlJc w:val="left"/>
      <w:pPr>
        <w:tabs>
          <w:tab w:val="left" w:pos="144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1C7AED90">
      <w:start w:val="1"/>
      <w:numFmt w:val="bullet"/>
      <w:lvlText w:val="▪"/>
      <w:lvlJc w:val="left"/>
      <w:pPr>
        <w:tabs>
          <w:tab w:val="left" w:pos="144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70AAC7EC">
      <w:start w:val="1"/>
      <w:numFmt w:val="bullet"/>
      <w:lvlText w:val="▪"/>
      <w:lvlJc w:val="left"/>
      <w:pPr>
        <w:tabs>
          <w:tab w:val="left" w:pos="1440"/>
        </w:tabs>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 w15:restartNumberingAfterBreak="0">
    <w:nsid w:val="194B1311"/>
    <w:multiLevelType w:val="multilevel"/>
    <w:tmpl w:val="505E8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7F196C"/>
    <w:multiLevelType w:val="hybridMultilevel"/>
    <w:tmpl w:val="FBBC20DE"/>
    <w:lvl w:ilvl="0" w:tplc="0416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F762995"/>
    <w:multiLevelType w:val="hybridMultilevel"/>
    <w:tmpl w:val="ED0EB2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2914C13"/>
    <w:multiLevelType w:val="hybridMultilevel"/>
    <w:tmpl w:val="60D8B614"/>
    <w:styleLink w:val="EstiloImportado4"/>
    <w:lvl w:ilvl="0" w:tplc="C9962756">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8AC40502">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5CE2D92A">
      <w:start w:val="1"/>
      <w:numFmt w:val="bullet"/>
      <w:lvlText w:val="▪"/>
      <w:lvlJc w:val="left"/>
      <w:pPr>
        <w:tabs>
          <w:tab w:val="left" w:pos="2160"/>
        </w:tabs>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BAB4FDD8">
      <w:start w:val="1"/>
      <w:numFmt w:val="bullet"/>
      <w:lvlText w:val="▪"/>
      <w:lvlJc w:val="left"/>
      <w:pPr>
        <w:tabs>
          <w:tab w:val="left" w:pos="2160"/>
        </w:tabs>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CFC68440">
      <w:start w:val="1"/>
      <w:numFmt w:val="bullet"/>
      <w:lvlText w:val="▪"/>
      <w:lvlJc w:val="left"/>
      <w:pPr>
        <w:tabs>
          <w:tab w:val="left" w:pos="2160"/>
        </w:tabs>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FFBA3A58">
      <w:start w:val="1"/>
      <w:numFmt w:val="bullet"/>
      <w:lvlText w:val="▪"/>
      <w:lvlJc w:val="left"/>
      <w:pPr>
        <w:tabs>
          <w:tab w:val="left" w:pos="2160"/>
        </w:tabs>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AFA00012">
      <w:start w:val="1"/>
      <w:numFmt w:val="bullet"/>
      <w:lvlText w:val="▪"/>
      <w:lvlJc w:val="left"/>
      <w:pPr>
        <w:tabs>
          <w:tab w:val="left" w:pos="2160"/>
        </w:tabs>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1DAE1E80">
      <w:start w:val="1"/>
      <w:numFmt w:val="bullet"/>
      <w:lvlText w:val="▪"/>
      <w:lvlJc w:val="left"/>
      <w:pPr>
        <w:tabs>
          <w:tab w:val="left" w:pos="2160"/>
        </w:tabs>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8D1838D8">
      <w:start w:val="1"/>
      <w:numFmt w:val="bullet"/>
      <w:lvlText w:val="▪"/>
      <w:lvlJc w:val="left"/>
      <w:pPr>
        <w:tabs>
          <w:tab w:val="left" w:pos="2160"/>
        </w:tabs>
        <w:ind w:left="72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4" w15:restartNumberingAfterBreak="0">
    <w:nsid w:val="2B1800A8"/>
    <w:multiLevelType w:val="multilevel"/>
    <w:tmpl w:val="A0101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EA940B5"/>
    <w:multiLevelType w:val="multilevel"/>
    <w:tmpl w:val="436CE5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AD521D"/>
    <w:multiLevelType w:val="multilevel"/>
    <w:tmpl w:val="D6F64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0D47636"/>
    <w:multiLevelType w:val="hybridMultilevel"/>
    <w:tmpl w:val="21809E78"/>
    <w:numStyleLink w:val="EstiloImportado1"/>
  </w:abstractNum>
  <w:abstractNum w:abstractNumId="18" w15:restartNumberingAfterBreak="0">
    <w:nsid w:val="32924D21"/>
    <w:multiLevelType w:val="multilevel"/>
    <w:tmpl w:val="7780E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64B13C7"/>
    <w:multiLevelType w:val="multilevel"/>
    <w:tmpl w:val="C2C4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8F96CD2"/>
    <w:multiLevelType w:val="hybridMultilevel"/>
    <w:tmpl w:val="B1942E88"/>
    <w:lvl w:ilvl="0" w:tplc="0416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9691DE4"/>
    <w:multiLevelType w:val="multilevel"/>
    <w:tmpl w:val="C9847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BDD3AF1"/>
    <w:multiLevelType w:val="multilevel"/>
    <w:tmpl w:val="D4242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0BB0D5E"/>
    <w:multiLevelType w:val="multilevel"/>
    <w:tmpl w:val="F5CA0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19D56CB"/>
    <w:multiLevelType w:val="hybridMultilevel"/>
    <w:tmpl w:val="E752E2DA"/>
    <w:styleLink w:val="EstiloImportado3"/>
    <w:lvl w:ilvl="0" w:tplc="669491CE">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37145F12">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C10EB466">
      <w:start w:val="1"/>
      <w:numFmt w:val="bullet"/>
      <w:lvlText w:val="▪"/>
      <w:lvlJc w:val="left"/>
      <w:pPr>
        <w:tabs>
          <w:tab w:val="left" w:pos="2160"/>
        </w:tabs>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5A92F378">
      <w:start w:val="1"/>
      <w:numFmt w:val="bullet"/>
      <w:lvlText w:val="▪"/>
      <w:lvlJc w:val="left"/>
      <w:pPr>
        <w:tabs>
          <w:tab w:val="left" w:pos="2160"/>
        </w:tabs>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E7B6D45E">
      <w:start w:val="1"/>
      <w:numFmt w:val="bullet"/>
      <w:lvlText w:val="▪"/>
      <w:lvlJc w:val="left"/>
      <w:pPr>
        <w:tabs>
          <w:tab w:val="left" w:pos="2160"/>
        </w:tabs>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A7A03C6C">
      <w:start w:val="1"/>
      <w:numFmt w:val="bullet"/>
      <w:lvlText w:val="▪"/>
      <w:lvlJc w:val="left"/>
      <w:pPr>
        <w:tabs>
          <w:tab w:val="left" w:pos="2160"/>
        </w:tabs>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75FA5AE0">
      <w:start w:val="1"/>
      <w:numFmt w:val="bullet"/>
      <w:lvlText w:val="▪"/>
      <w:lvlJc w:val="left"/>
      <w:pPr>
        <w:tabs>
          <w:tab w:val="left" w:pos="2160"/>
        </w:tabs>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B386B5E4">
      <w:start w:val="1"/>
      <w:numFmt w:val="bullet"/>
      <w:lvlText w:val="▪"/>
      <w:lvlJc w:val="left"/>
      <w:pPr>
        <w:tabs>
          <w:tab w:val="left" w:pos="2160"/>
        </w:tabs>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58D42110">
      <w:start w:val="1"/>
      <w:numFmt w:val="bullet"/>
      <w:lvlText w:val="▪"/>
      <w:lvlJc w:val="left"/>
      <w:pPr>
        <w:tabs>
          <w:tab w:val="left" w:pos="2160"/>
        </w:tabs>
        <w:ind w:left="72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5" w15:restartNumberingAfterBreak="0">
    <w:nsid w:val="494513FD"/>
    <w:multiLevelType w:val="hybridMultilevel"/>
    <w:tmpl w:val="5B68FFB0"/>
    <w:numStyleLink w:val="EstiloImportado2"/>
  </w:abstractNum>
  <w:abstractNum w:abstractNumId="26" w15:restartNumberingAfterBreak="0">
    <w:nsid w:val="4E6A7B7C"/>
    <w:multiLevelType w:val="hybridMultilevel"/>
    <w:tmpl w:val="27147B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4E9D19FC"/>
    <w:multiLevelType w:val="hybridMultilevel"/>
    <w:tmpl w:val="E752E2DA"/>
    <w:numStyleLink w:val="EstiloImportado3"/>
  </w:abstractNum>
  <w:abstractNum w:abstractNumId="28" w15:restartNumberingAfterBreak="0">
    <w:nsid w:val="51DD48CB"/>
    <w:multiLevelType w:val="multilevel"/>
    <w:tmpl w:val="9AB6D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33844D4"/>
    <w:multiLevelType w:val="hybridMultilevel"/>
    <w:tmpl w:val="5B68FFB0"/>
    <w:styleLink w:val="EstiloImportado2"/>
    <w:lvl w:ilvl="0" w:tplc="CED423E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0A0AB2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CE8533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A5A0FE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3FCFAE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C2E527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E20F9F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E0C077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CE2631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 w15:restartNumberingAfterBreak="0">
    <w:nsid w:val="54A169A7"/>
    <w:multiLevelType w:val="hybridMultilevel"/>
    <w:tmpl w:val="E32210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591B32EC"/>
    <w:multiLevelType w:val="multilevel"/>
    <w:tmpl w:val="8CD8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4F731B1"/>
    <w:multiLevelType w:val="multilevel"/>
    <w:tmpl w:val="2F46FE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747574E"/>
    <w:multiLevelType w:val="hybridMultilevel"/>
    <w:tmpl w:val="60D8B614"/>
    <w:numStyleLink w:val="EstiloImportado4"/>
  </w:abstractNum>
  <w:abstractNum w:abstractNumId="34" w15:restartNumberingAfterBreak="0">
    <w:nsid w:val="68537C70"/>
    <w:multiLevelType w:val="hybridMultilevel"/>
    <w:tmpl w:val="353824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6C5F38A9"/>
    <w:multiLevelType w:val="multilevel"/>
    <w:tmpl w:val="F9886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2351BB5"/>
    <w:multiLevelType w:val="multilevel"/>
    <w:tmpl w:val="6914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5DC5CD8"/>
    <w:multiLevelType w:val="hybridMultilevel"/>
    <w:tmpl w:val="982A0AB8"/>
    <w:numStyleLink w:val="EstiloImportado6"/>
  </w:abstractNum>
  <w:abstractNum w:abstractNumId="38" w15:restartNumberingAfterBreak="0">
    <w:nsid w:val="79B74235"/>
    <w:multiLevelType w:val="multilevel"/>
    <w:tmpl w:val="64627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9CB3760"/>
    <w:multiLevelType w:val="multilevel"/>
    <w:tmpl w:val="59324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DEE7809"/>
    <w:multiLevelType w:val="hybridMultilevel"/>
    <w:tmpl w:val="982A0AB8"/>
    <w:styleLink w:val="EstiloImportado6"/>
    <w:lvl w:ilvl="0" w:tplc="AD04242A">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CC30F15A">
      <w:start w:val="1"/>
      <w:numFmt w:val="bullet"/>
      <w:lvlText w:val="o"/>
      <w:lvlJc w:val="left"/>
      <w:pPr>
        <w:tabs>
          <w:tab w:val="left" w:pos="1800"/>
        </w:tabs>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B184950A">
      <w:start w:val="1"/>
      <w:numFmt w:val="bullet"/>
      <w:lvlText w:val="▪"/>
      <w:lvlJc w:val="left"/>
      <w:pPr>
        <w:tabs>
          <w:tab w:val="left" w:pos="1800"/>
        </w:tabs>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48B4ADAC">
      <w:start w:val="1"/>
      <w:numFmt w:val="bullet"/>
      <w:lvlText w:val="▪"/>
      <w:lvlJc w:val="left"/>
      <w:pPr>
        <w:tabs>
          <w:tab w:val="left" w:pos="1800"/>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0D8C2EFA">
      <w:start w:val="1"/>
      <w:numFmt w:val="bullet"/>
      <w:lvlText w:val="▪"/>
      <w:lvlJc w:val="left"/>
      <w:pPr>
        <w:tabs>
          <w:tab w:val="left" w:pos="1800"/>
        </w:tabs>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80222F5A">
      <w:start w:val="1"/>
      <w:numFmt w:val="bullet"/>
      <w:lvlText w:val="▪"/>
      <w:lvlJc w:val="left"/>
      <w:pPr>
        <w:tabs>
          <w:tab w:val="left" w:pos="1800"/>
        </w:tabs>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DDB27CB8">
      <w:start w:val="1"/>
      <w:numFmt w:val="bullet"/>
      <w:lvlText w:val="▪"/>
      <w:lvlJc w:val="left"/>
      <w:pPr>
        <w:tabs>
          <w:tab w:val="left" w:pos="1800"/>
        </w:tabs>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291C5D1A">
      <w:start w:val="1"/>
      <w:numFmt w:val="bullet"/>
      <w:lvlText w:val="▪"/>
      <w:lvlJc w:val="left"/>
      <w:pPr>
        <w:tabs>
          <w:tab w:val="left" w:pos="1800"/>
        </w:tabs>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2676E3F2">
      <w:start w:val="1"/>
      <w:numFmt w:val="bullet"/>
      <w:lvlText w:val="▪"/>
      <w:lvlJc w:val="left"/>
      <w:pPr>
        <w:tabs>
          <w:tab w:val="left" w:pos="1800"/>
        </w:tabs>
        <w:ind w:left="75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1" w15:restartNumberingAfterBreak="0">
    <w:nsid w:val="7DFE4AEF"/>
    <w:multiLevelType w:val="multilevel"/>
    <w:tmpl w:val="F8765B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F43125C"/>
    <w:multiLevelType w:val="multilevel"/>
    <w:tmpl w:val="09D80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26820452">
    <w:abstractNumId w:val="4"/>
  </w:num>
  <w:num w:numId="2" w16cid:durableId="1238635391">
    <w:abstractNumId w:val="17"/>
  </w:num>
  <w:num w:numId="3" w16cid:durableId="1982146568">
    <w:abstractNumId w:val="29"/>
  </w:num>
  <w:num w:numId="4" w16cid:durableId="1073238769">
    <w:abstractNumId w:val="25"/>
  </w:num>
  <w:num w:numId="5" w16cid:durableId="1532569529">
    <w:abstractNumId w:val="24"/>
  </w:num>
  <w:num w:numId="6" w16cid:durableId="981542599">
    <w:abstractNumId w:val="27"/>
  </w:num>
  <w:num w:numId="7" w16cid:durableId="224146755">
    <w:abstractNumId w:val="13"/>
  </w:num>
  <w:num w:numId="8" w16cid:durableId="1820228621">
    <w:abstractNumId w:val="33"/>
  </w:num>
  <w:num w:numId="9" w16cid:durableId="44066079">
    <w:abstractNumId w:val="9"/>
  </w:num>
  <w:num w:numId="10" w16cid:durableId="73823762">
    <w:abstractNumId w:val="0"/>
  </w:num>
  <w:num w:numId="11" w16cid:durableId="1531337595">
    <w:abstractNumId w:val="40"/>
  </w:num>
  <w:num w:numId="12" w16cid:durableId="791479838">
    <w:abstractNumId w:val="37"/>
  </w:num>
  <w:num w:numId="13" w16cid:durableId="855844662">
    <w:abstractNumId w:val="42"/>
  </w:num>
  <w:num w:numId="14" w16cid:durableId="35156487">
    <w:abstractNumId w:val="38"/>
  </w:num>
  <w:num w:numId="15" w16cid:durableId="281349444">
    <w:abstractNumId w:val="31"/>
  </w:num>
  <w:num w:numId="16" w16cid:durableId="428308826">
    <w:abstractNumId w:val="16"/>
  </w:num>
  <w:num w:numId="17" w16cid:durableId="992636716">
    <w:abstractNumId w:val="22"/>
  </w:num>
  <w:num w:numId="18" w16cid:durableId="186411996">
    <w:abstractNumId w:val="23"/>
  </w:num>
  <w:num w:numId="19" w16cid:durableId="2130932017">
    <w:abstractNumId w:val="5"/>
  </w:num>
  <w:num w:numId="20" w16cid:durableId="1717897923">
    <w:abstractNumId w:val="19"/>
  </w:num>
  <w:num w:numId="21" w16cid:durableId="387267261">
    <w:abstractNumId w:val="2"/>
  </w:num>
  <w:num w:numId="22" w16cid:durableId="835919189">
    <w:abstractNumId w:val="7"/>
  </w:num>
  <w:num w:numId="23" w16cid:durableId="1047679453">
    <w:abstractNumId w:val="39"/>
  </w:num>
  <w:num w:numId="24" w16cid:durableId="333344636">
    <w:abstractNumId w:val="28"/>
  </w:num>
  <w:num w:numId="25" w16cid:durableId="877283925">
    <w:abstractNumId w:val="14"/>
  </w:num>
  <w:num w:numId="26" w16cid:durableId="441605909">
    <w:abstractNumId w:val="35"/>
  </w:num>
  <w:num w:numId="27" w16cid:durableId="1603223426">
    <w:abstractNumId w:val="32"/>
  </w:num>
  <w:num w:numId="28" w16cid:durableId="1889146050">
    <w:abstractNumId w:val="15"/>
  </w:num>
  <w:num w:numId="29" w16cid:durableId="1442265578">
    <w:abstractNumId w:val="3"/>
  </w:num>
  <w:num w:numId="30" w16cid:durableId="1584992064">
    <w:abstractNumId w:val="41"/>
  </w:num>
  <w:num w:numId="31" w16cid:durableId="226845662">
    <w:abstractNumId w:val="18"/>
  </w:num>
  <w:num w:numId="32" w16cid:durableId="406417329">
    <w:abstractNumId w:val="8"/>
  </w:num>
  <w:num w:numId="33" w16cid:durableId="653870754">
    <w:abstractNumId w:val="21"/>
  </w:num>
  <w:num w:numId="34" w16cid:durableId="1770077761">
    <w:abstractNumId w:val="36"/>
  </w:num>
  <w:num w:numId="35" w16cid:durableId="272517141">
    <w:abstractNumId w:val="10"/>
  </w:num>
  <w:num w:numId="36" w16cid:durableId="859045967">
    <w:abstractNumId w:val="6"/>
  </w:num>
  <w:num w:numId="37" w16cid:durableId="833106628">
    <w:abstractNumId w:val="30"/>
  </w:num>
  <w:num w:numId="38" w16cid:durableId="2098859988">
    <w:abstractNumId w:val="11"/>
  </w:num>
  <w:num w:numId="39" w16cid:durableId="985744051">
    <w:abstractNumId w:val="1"/>
  </w:num>
  <w:num w:numId="40" w16cid:durableId="287781983">
    <w:abstractNumId w:val="20"/>
  </w:num>
  <w:num w:numId="41" w16cid:durableId="570165143">
    <w:abstractNumId w:val="34"/>
  </w:num>
  <w:num w:numId="42" w16cid:durableId="73936583">
    <w:abstractNumId w:val="26"/>
  </w:num>
  <w:num w:numId="43" w16cid:durableId="543248516">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eticia Andrade">
    <w15:presenceInfo w15:providerId="AD" w15:userId="S::2025304@student.cct.ie::18c4ad6a-d6fb-4762-aa56-954f631ea4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71E"/>
    <w:rsid w:val="00064194"/>
    <w:rsid w:val="001156E2"/>
    <w:rsid w:val="00144453"/>
    <w:rsid w:val="002149EE"/>
    <w:rsid w:val="00226318"/>
    <w:rsid w:val="00273865"/>
    <w:rsid w:val="005112D5"/>
    <w:rsid w:val="005B6CE7"/>
    <w:rsid w:val="005C1C70"/>
    <w:rsid w:val="006F11C7"/>
    <w:rsid w:val="0077271E"/>
    <w:rsid w:val="007A453D"/>
    <w:rsid w:val="007B5F77"/>
    <w:rsid w:val="008212F0"/>
    <w:rsid w:val="008C738B"/>
    <w:rsid w:val="008E20F6"/>
    <w:rsid w:val="009068D1"/>
    <w:rsid w:val="009144C6"/>
    <w:rsid w:val="00931D6C"/>
    <w:rsid w:val="00963BDB"/>
    <w:rsid w:val="00977224"/>
    <w:rsid w:val="009C6D9D"/>
    <w:rsid w:val="00AC62FA"/>
    <w:rsid w:val="00E64D59"/>
    <w:rsid w:val="00EB00A0"/>
    <w:rsid w:val="00F56590"/>
    <w:rsid w:val="00FD3FD4"/>
  </w:rsids>
  <m:mathPr>
    <m:mathFont m:val="Cambria Math"/>
    <m:brkBin m:val="before"/>
    <m:brkBinSub m:val="--"/>
    <m:smallFrac m:val="0"/>
    <m:dispDef/>
    <m:lMargin m:val="0"/>
    <m:rMargin m:val="0"/>
    <m:defJc m:val="centerGroup"/>
    <m:wrapIndent m:val="1440"/>
    <m:intLim m:val="subSup"/>
    <m:naryLim m:val="undOvr"/>
  </m:mathPr>
  <w:themeFontLang w:val="pt-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99985"/>
  <w15:docId w15:val="{534DB2A7-FC19-C846-A205-159AC6F0A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pt-IE" w:eastAsia="pt-B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Ttulo1">
    <w:name w:val="heading 1"/>
    <w:basedOn w:val="Normal"/>
    <w:next w:val="Normal"/>
    <w:link w:val="Ttulo1Char"/>
    <w:uiPriority w:val="9"/>
    <w:qFormat/>
    <w:rsid w:val="00273865"/>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har"/>
    <w:uiPriority w:val="9"/>
    <w:unhideWhenUsed/>
    <w:qFormat/>
    <w:rsid w:val="00273865"/>
    <w:pPr>
      <w:keepNext/>
      <w:keepLines/>
      <w:spacing w:before="40"/>
      <w:outlineLvl w:val="1"/>
    </w:pPr>
    <w:rPr>
      <w:rFonts w:asciiTheme="majorHAnsi" w:eastAsiaTheme="majorEastAsia" w:hAnsiTheme="majorHAnsi" w:cstheme="majorBidi"/>
      <w:color w:val="0F4761" w:themeColor="accent1" w:themeShade="BF"/>
      <w:sz w:val="26"/>
      <w:szCs w:val="26"/>
    </w:rPr>
  </w:style>
  <w:style w:type="paragraph" w:styleId="Ttulo3">
    <w:name w:val="heading 3"/>
    <w:basedOn w:val="Normal"/>
    <w:next w:val="Normal"/>
    <w:link w:val="Ttulo3Char"/>
    <w:uiPriority w:val="9"/>
    <w:unhideWhenUsed/>
    <w:qFormat/>
    <w:rsid w:val="00273865"/>
    <w:pPr>
      <w:keepNext/>
      <w:keepLines/>
      <w:spacing w:before="40"/>
      <w:outlineLvl w:val="2"/>
    </w:pPr>
    <w:rPr>
      <w:rFonts w:asciiTheme="majorHAnsi" w:eastAsiaTheme="majorEastAsia" w:hAnsiTheme="majorHAnsi" w:cstheme="majorBidi"/>
      <w:color w:val="0A2F40" w:themeColor="accent1" w:themeShade="7F"/>
    </w:rPr>
  </w:style>
  <w:style w:type="paragraph" w:styleId="Ttulo4">
    <w:name w:val="heading 4"/>
    <w:basedOn w:val="Normal"/>
    <w:next w:val="Normal"/>
    <w:link w:val="Ttulo4Char"/>
    <w:uiPriority w:val="9"/>
    <w:unhideWhenUsed/>
    <w:qFormat/>
    <w:rsid w:val="00931D6C"/>
    <w:pPr>
      <w:keepNext/>
      <w:keepLines/>
      <w:spacing w:before="40"/>
      <w:outlineLvl w:val="3"/>
    </w:pPr>
    <w:rPr>
      <w:rFonts w:asciiTheme="majorHAnsi" w:eastAsiaTheme="majorEastAsia" w:hAnsiTheme="majorHAnsi" w:cstheme="majorBidi"/>
      <w:i/>
      <w:iCs/>
      <w:color w:val="0F4761"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CabealhoeRodap">
    <w:name w:val="Cabeçalho e Rodapé"/>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Corpo">
    <w:name w:val="Corpo"/>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styleId="PargrafodaLista">
    <w:name w:val="List Paragraph"/>
    <w:pPr>
      <w:spacing w:after="160" w:line="259" w:lineRule="auto"/>
      <w:ind w:left="720"/>
    </w:pPr>
    <w:rPr>
      <w:rFonts w:ascii="Calibri" w:hAnsi="Calibri" w:cs="Arial Unicode MS"/>
      <w:color w:val="000000"/>
      <w:sz w:val="22"/>
      <w:szCs w:val="22"/>
      <w:u w:color="000000"/>
      <w:lang w:val="en-US"/>
    </w:rPr>
  </w:style>
  <w:style w:type="numbering" w:customStyle="1" w:styleId="EstiloImportado1">
    <w:name w:val="Estilo Importado 1"/>
    <w:pPr>
      <w:numPr>
        <w:numId w:val="1"/>
      </w:numPr>
    </w:pPr>
  </w:style>
  <w:style w:type="numbering" w:customStyle="1" w:styleId="EstiloImportado2">
    <w:name w:val="Estilo Importado 2"/>
    <w:pPr>
      <w:numPr>
        <w:numId w:val="3"/>
      </w:numPr>
    </w:pPr>
  </w:style>
  <w:style w:type="numbering" w:customStyle="1" w:styleId="EstiloImportado3">
    <w:name w:val="Estilo Importado 3"/>
    <w:pPr>
      <w:numPr>
        <w:numId w:val="5"/>
      </w:numPr>
    </w:pPr>
  </w:style>
  <w:style w:type="numbering" w:customStyle="1" w:styleId="EstiloImportado4">
    <w:name w:val="Estilo Importado 4"/>
    <w:pPr>
      <w:numPr>
        <w:numId w:val="7"/>
      </w:numPr>
    </w:pPr>
  </w:style>
  <w:style w:type="numbering" w:customStyle="1" w:styleId="EstiloImportado5">
    <w:name w:val="Estilo Importado 5"/>
    <w:pPr>
      <w:numPr>
        <w:numId w:val="9"/>
      </w:numPr>
    </w:pPr>
  </w:style>
  <w:style w:type="numbering" w:customStyle="1" w:styleId="EstiloImportado6">
    <w:name w:val="Estilo Importado 6"/>
    <w:pPr>
      <w:numPr>
        <w:numId w:val="11"/>
      </w:numPr>
    </w:pPr>
  </w:style>
  <w:style w:type="paragraph" w:styleId="Sumrio1">
    <w:name w:val="toc 1"/>
    <w:pPr>
      <w:spacing w:after="100" w:line="259" w:lineRule="auto"/>
    </w:pPr>
    <w:rPr>
      <w:rFonts w:ascii="Calibri" w:eastAsia="Calibri" w:hAnsi="Calibri" w:cs="Calibri"/>
      <w:color w:val="000000"/>
      <w:sz w:val="22"/>
      <w:szCs w:val="22"/>
      <w:u w:color="000000"/>
      <w:lang w:val="en-US"/>
    </w:rPr>
  </w:style>
  <w:style w:type="paragraph" w:styleId="Cabealho">
    <w:name w:val="header"/>
    <w:next w:val="Corpo"/>
    <w:pPr>
      <w:keepNext/>
      <w:keepLines/>
      <w:spacing w:before="360" w:after="80"/>
      <w:outlineLvl w:val="0"/>
    </w:pPr>
    <w:rPr>
      <w:rFonts w:ascii="Calibri" w:eastAsia="Calibri" w:hAnsi="Calibri" w:cs="Calibri"/>
      <w:color w:val="3A3A3A"/>
      <w:spacing w:val="-10"/>
      <w:kern w:val="28"/>
      <w:sz w:val="40"/>
      <w:szCs w:val="40"/>
      <w:u w:color="3A3A3A"/>
      <w14:textOutline w14:w="0" w14:cap="flat" w14:cmpd="sng" w14:algn="ctr">
        <w14:noFill/>
        <w14:prstDash w14:val="solid"/>
        <w14:bevel/>
      </w14:textOutline>
    </w:rPr>
  </w:style>
  <w:style w:type="paragraph" w:styleId="Sumrio2">
    <w:name w:val="toc 2"/>
    <w:pPr>
      <w:spacing w:after="100" w:line="259" w:lineRule="auto"/>
      <w:ind w:left="220"/>
    </w:pPr>
    <w:rPr>
      <w:rFonts w:ascii="Calibri" w:eastAsia="Calibri" w:hAnsi="Calibri" w:cs="Calibri"/>
      <w:color w:val="000000"/>
      <w:sz w:val="22"/>
      <w:szCs w:val="22"/>
      <w:u w:color="000000"/>
      <w:lang w:val="en-US"/>
    </w:rPr>
  </w:style>
  <w:style w:type="paragraph" w:customStyle="1" w:styleId="Cabealho2">
    <w:name w:val="Cabeçalho 2"/>
    <w:next w:val="Corpo"/>
    <w:pPr>
      <w:keepNext/>
      <w:keepLines/>
      <w:spacing w:before="160" w:after="80"/>
      <w:outlineLvl w:val="1"/>
    </w:pPr>
    <w:rPr>
      <w:rFonts w:ascii="Calibri" w:eastAsia="Calibri" w:hAnsi="Calibri" w:cs="Calibri"/>
      <w:color w:val="3A3A3A"/>
      <w:spacing w:val="-10"/>
      <w:kern w:val="28"/>
      <w:sz w:val="32"/>
      <w:szCs w:val="32"/>
      <w:u w:color="3A3A3A"/>
      <w14:textOutline w14:w="0" w14:cap="flat" w14:cmpd="sng" w14:algn="ctr">
        <w14:noFill/>
        <w14:prstDash w14:val="solid"/>
        <w14:bevel/>
      </w14:textOutline>
    </w:rPr>
  </w:style>
  <w:style w:type="paragraph" w:styleId="Sumrio3">
    <w:name w:val="toc 3"/>
    <w:pPr>
      <w:spacing w:after="100" w:line="259" w:lineRule="auto"/>
      <w:ind w:left="440"/>
    </w:pPr>
    <w:rPr>
      <w:rFonts w:ascii="Calibri" w:eastAsia="Calibri" w:hAnsi="Calibri" w:cs="Calibri"/>
      <w:color w:val="000000"/>
      <w:sz w:val="22"/>
      <w:szCs w:val="22"/>
      <w:u w:color="000000"/>
      <w:lang w:val="en-US"/>
    </w:rPr>
  </w:style>
  <w:style w:type="paragraph" w:customStyle="1" w:styleId="Cabealho3">
    <w:name w:val="Cabeçalho 3"/>
    <w:next w:val="Corpo"/>
    <w:pPr>
      <w:keepNext/>
      <w:keepLines/>
      <w:spacing w:before="160" w:after="80"/>
      <w:outlineLvl w:val="2"/>
    </w:pPr>
    <w:rPr>
      <w:rFonts w:ascii="Calibri" w:eastAsia="Calibri" w:hAnsi="Calibri" w:cs="Calibri"/>
      <w:color w:val="3A3A3A"/>
      <w:spacing w:val="-10"/>
      <w:kern w:val="28"/>
      <w:sz w:val="28"/>
      <w:szCs w:val="28"/>
      <w:u w:color="3A3A3A"/>
      <w14:textOutline w14:w="0" w14:cap="flat" w14:cmpd="sng" w14:algn="ctr">
        <w14:noFill/>
        <w14:prstDash w14:val="solid"/>
        <w14:bevel/>
      </w14:textOutline>
    </w:rPr>
  </w:style>
  <w:style w:type="paragraph" w:styleId="Reviso">
    <w:name w:val="Revision"/>
    <w:hidden/>
    <w:uiPriority w:val="99"/>
    <w:semiHidden/>
    <w:rsid w:val="00963BDB"/>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 w:type="paragraph" w:styleId="Ttulo">
    <w:name w:val="Title"/>
    <w:basedOn w:val="Normal"/>
    <w:next w:val="Normal"/>
    <w:link w:val="TtuloChar"/>
    <w:uiPriority w:val="10"/>
    <w:qFormat/>
    <w:rsid w:val="00273865"/>
    <w:pPr>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73865"/>
    <w:rPr>
      <w:rFonts w:asciiTheme="majorHAnsi" w:eastAsiaTheme="majorEastAsia" w:hAnsiTheme="majorHAnsi" w:cstheme="majorBidi"/>
      <w:spacing w:val="-10"/>
      <w:kern w:val="28"/>
      <w:sz w:val="56"/>
      <w:szCs w:val="56"/>
      <w:lang w:val="en-US" w:eastAsia="en-US"/>
    </w:rPr>
  </w:style>
  <w:style w:type="character" w:customStyle="1" w:styleId="Ttulo2Char">
    <w:name w:val="Título 2 Char"/>
    <w:basedOn w:val="Fontepargpadro"/>
    <w:link w:val="Ttulo2"/>
    <w:uiPriority w:val="9"/>
    <w:rsid w:val="00273865"/>
    <w:rPr>
      <w:rFonts w:asciiTheme="majorHAnsi" w:eastAsiaTheme="majorEastAsia" w:hAnsiTheme="majorHAnsi" w:cstheme="majorBidi"/>
      <w:color w:val="0F4761" w:themeColor="accent1" w:themeShade="BF"/>
      <w:sz w:val="26"/>
      <w:szCs w:val="26"/>
      <w:lang w:val="en-US" w:eastAsia="en-US"/>
    </w:rPr>
  </w:style>
  <w:style w:type="character" w:customStyle="1" w:styleId="Ttulo1Char">
    <w:name w:val="Título 1 Char"/>
    <w:basedOn w:val="Fontepargpadro"/>
    <w:link w:val="Ttulo1"/>
    <w:uiPriority w:val="9"/>
    <w:rsid w:val="00273865"/>
    <w:rPr>
      <w:rFonts w:asciiTheme="majorHAnsi" w:eastAsiaTheme="majorEastAsia" w:hAnsiTheme="majorHAnsi" w:cstheme="majorBidi"/>
      <w:color w:val="0F4761" w:themeColor="accent1" w:themeShade="BF"/>
      <w:sz w:val="32"/>
      <w:szCs w:val="32"/>
      <w:lang w:val="en-US" w:eastAsia="en-US"/>
    </w:rPr>
  </w:style>
  <w:style w:type="character" w:customStyle="1" w:styleId="Ttulo3Char">
    <w:name w:val="Título 3 Char"/>
    <w:basedOn w:val="Fontepargpadro"/>
    <w:link w:val="Ttulo3"/>
    <w:uiPriority w:val="9"/>
    <w:rsid w:val="00273865"/>
    <w:rPr>
      <w:rFonts w:asciiTheme="majorHAnsi" w:eastAsiaTheme="majorEastAsia" w:hAnsiTheme="majorHAnsi" w:cstheme="majorBidi"/>
      <w:color w:val="0A2F40" w:themeColor="accent1" w:themeShade="7F"/>
      <w:sz w:val="24"/>
      <w:szCs w:val="24"/>
      <w:lang w:val="en-US" w:eastAsia="en-US"/>
    </w:rPr>
  </w:style>
  <w:style w:type="character" w:styleId="Forte">
    <w:name w:val="Strong"/>
    <w:basedOn w:val="Fontepargpadro"/>
    <w:uiPriority w:val="22"/>
    <w:qFormat/>
    <w:rsid w:val="006F11C7"/>
    <w:rPr>
      <w:b/>
      <w:bCs/>
    </w:rPr>
  </w:style>
  <w:style w:type="paragraph" w:styleId="NormalWeb">
    <w:name w:val="Normal (Web)"/>
    <w:basedOn w:val="Normal"/>
    <w:uiPriority w:val="99"/>
    <w:semiHidden/>
    <w:unhideWhenUsed/>
    <w:rsid w:val="006F11C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pt-IE" w:eastAsia="pt-BR"/>
    </w:rPr>
  </w:style>
  <w:style w:type="character" w:customStyle="1" w:styleId="apple-converted-space">
    <w:name w:val="apple-converted-space"/>
    <w:basedOn w:val="Fontepargpadro"/>
    <w:rsid w:val="006F11C7"/>
  </w:style>
  <w:style w:type="character" w:styleId="nfase">
    <w:name w:val="Emphasis"/>
    <w:basedOn w:val="Fontepargpadro"/>
    <w:uiPriority w:val="20"/>
    <w:qFormat/>
    <w:rsid w:val="006F11C7"/>
    <w:rPr>
      <w:i/>
      <w:iCs/>
    </w:rPr>
  </w:style>
  <w:style w:type="character" w:styleId="nfaseSutil">
    <w:name w:val="Subtle Emphasis"/>
    <w:basedOn w:val="Fontepargpadro"/>
    <w:uiPriority w:val="19"/>
    <w:qFormat/>
    <w:rsid w:val="006F11C7"/>
    <w:rPr>
      <w:i/>
      <w:iCs/>
      <w:color w:val="404040" w:themeColor="text1" w:themeTint="BF"/>
    </w:rPr>
  </w:style>
  <w:style w:type="paragraph" w:styleId="Subttulo">
    <w:name w:val="Subtitle"/>
    <w:basedOn w:val="Normal"/>
    <w:next w:val="Normal"/>
    <w:link w:val="SubttuloChar"/>
    <w:uiPriority w:val="11"/>
    <w:qFormat/>
    <w:rsid w:val="006F11C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har">
    <w:name w:val="Subtítulo Char"/>
    <w:basedOn w:val="Fontepargpadro"/>
    <w:link w:val="Subttulo"/>
    <w:uiPriority w:val="11"/>
    <w:rsid w:val="006F11C7"/>
    <w:rPr>
      <w:rFonts w:asciiTheme="minorHAnsi" w:eastAsiaTheme="minorEastAsia" w:hAnsiTheme="minorHAnsi" w:cstheme="minorBidi"/>
      <w:color w:val="5A5A5A" w:themeColor="text1" w:themeTint="A5"/>
      <w:spacing w:val="15"/>
      <w:sz w:val="22"/>
      <w:szCs w:val="22"/>
      <w:lang w:val="en-US" w:eastAsia="en-US"/>
    </w:rPr>
  </w:style>
  <w:style w:type="paragraph" w:styleId="Citao">
    <w:name w:val="Quote"/>
    <w:basedOn w:val="Normal"/>
    <w:next w:val="Normal"/>
    <w:link w:val="CitaoChar"/>
    <w:uiPriority w:val="29"/>
    <w:qFormat/>
    <w:rsid w:val="006F11C7"/>
    <w:pPr>
      <w:spacing w:before="200" w:after="160"/>
      <w:ind w:left="864" w:right="864"/>
      <w:jc w:val="center"/>
    </w:pPr>
    <w:rPr>
      <w:i/>
      <w:iCs/>
      <w:color w:val="404040" w:themeColor="text1" w:themeTint="BF"/>
    </w:rPr>
  </w:style>
  <w:style w:type="character" w:customStyle="1" w:styleId="CitaoChar">
    <w:name w:val="Citação Char"/>
    <w:basedOn w:val="Fontepargpadro"/>
    <w:link w:val="Citao"/>
    <w:uiPriority w:val="29"/>
    <w:rsid w:val="006F11C7"/>
    <w:rPr>
      <w:i/>
      <w:iCs/>
      <w:color w:val="404040" w:themeColor="text1" w:themeTint="BF"/>
      <w:sz w:val="24"/>
      <w:szCs w:val="24"/>
      <w:lang w:val="en-US" w:eastAsia="en-US"/>
    </w:rPr>
  </w:style>
  <w:style w:type="character" w:styleId="MenoPendente">
    <w:name w:val="Unresolved Mention"/>
    <w:basedOn w:val="Fontepargpadro"/>
    <w:uiPriority w:val="99"/>
    <w:semiHidden/>
    <w:unhideWhenUsed/>
    <w:rsid w:val="006F11C7"/>
    <w:rPr>
      <w:color w:val="605E5C"/>
      <w:shd w:val="clear" w:color="auto" w:fill="E1DFDD"/>
    </w:rPr>
  </w:style>
  <w:style w:type="character" w:customStyle="1" w:styleId="Ttulo4Char">
    <w:name w:val="Título 4 Char"/>
    <w:basedOn w:val="Fontepargpadro"/>
    <w:link w:val="Ttulo4"/>
    <w:uiPriority w:val="9"/>
    <w:rsid w:val="00931D6C"/>
    <w:rPr>
      <w:rFonts w:asciiTheme="majorHAnsi" w:eastAsiaTheme="majorEastAsia" w:hAnsiTheme="majorHAnsi" w:cstheme="majorBidi"/>
      <w:i/>
      <w:iCs/>
      <w:color w:val="0F4761" w:themeColor="accent1" w:themeShade="BF"/>
      <w:sz w:val="24"/>
      <w:szCs w:val="24"/>
      <w:lang w:val="en-US" w:eastAsia="en-US"/>
    </w:rPr>
  </w:style>
  <w:style w:type="character" w:styleId="HiperlinkVisitado">
    <w:name w:val="FollowedHyperlink"/>
    <w:basedOn w:val="Fontepargpadro"/>
    <w:uiPriority w:val="99"/>
    <w:semiHidden/>
    <w:unhideWhenUsed/>
    <w:rsid w:val="001156E2"/>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leticiavieira03/-CA1-Strategic-Thinking-student2025304"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chive.ics.uci.edu/ml/datasets/online+shoppers+purchasing+intention+datase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4BEDBF-DF06-694A-B00F-CCB5090BA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7</Pages>
  <Words>1901</Words>
  <Characters>10271</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Leticia Andrade</cp:lastModifiedBy>
  <cp:revision>7</cp:revision>
  <dcterms:created xsi:type="dcterms:W3CDTF">2025-10-28T21:03:00Z</dcterms:created>
  <dcterms:modified xsi:type="dcterms:W3CDTF">2025-10-29T14:18:00Z</dcterms:modified>
</cp:coreProperties>
</file>